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C0C68" w14:textId="34D97A20" w:rsidR="00D84515" w:rsidRDefault="00EE42B5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r w:rsidR="00C70B33">
        <w:rPr>
          <w:rFonts w:ascii="Arial" w:eastAsia="Arial" w:hAnsi="Arial" w:cs="Arial"/>
          <w:b/>
        </w:rPr>
        <w:t xml:space="preserve">AI-Powered Nutrition </w:t>
      </w:r>
      <w:r w:rsidR="00DE4DB3">
        <w:rPr>
          <w:rFonts w:ascii="Arial" w:eastAsia="Arial" w:hAnsi="Arial" w:cs="Arial"/>
          <w:b/>
        </w:rPr>
        <w:t>Science App</w:t>
      </w:r>
      <w:r>
        <w:rPr>
          <w:rFonts w:ascii="Arial" w:eastAsia="Arial" w:hAnsi="Arial" w:cs="Arial"/>
        </w:rPr>
        <w:t xml:space="preserve"> project. </w:t>
      </w:r>
    </w:p>
    <w:p w14:paraId="4B34D1D7" w14:textId="77777777" w:rsidR="00D84515" w:rsidRDefault="00EE42B5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C05F19" wp14:editId="1F0D272A">
                <wp:extent cx="5867400" cy="12700"/>
                <wp:effectExtent l="0" t="0" r="0" b="0"/>
                <wp:docPr id="11609" name="Group 1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E4CC0" id="Group 1160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462F9B3" w14:textId="77777777" w:rsidR="00D84515" w:rsidRDefault="00EE42B5">
      <w:pPr>
        <w:pStyle w:val="Heading1"/>
      </w:pPr>
      <w:r>
        <w:t xml:space="preserve">Hackathon Project Phases Template </w:t>
      </w:r>
    </w:p>
    <w:p w14:paraId="241224A4" w14:textId="77777777" w:rsidR="00D84515" w:rsidRDefault="00EE42B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55B3128F" w14:textId="1A5D07D1" w:rsidR="004C23DD" w:rsidRPr="004C23DD" w:rsidRDefault="00D90876" w:rsidP="004C23DD">
      <w:pPr>
        <w:spacing w:after="483" w:line="268" w:lineRule="auto"/>
        <w:ind w:left="10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Advanci</w:t>
      </w:r>
      <w:r w:rsidR="004C23DD">
        <w:rPr>
          <w:rFonts w:ascii="Arial" w:eastAsia="Arial" w:hAnsi="Arial" w:cs="Arial"/>
          <w:b/>
        </w:rPr>
        <w:t xml:space="preserve">ng nutrition science through </w:t>
      </w:r>
      <w:proofErr w:type="spellStart"/>
      <w:r w:rsidR="004C23DD">
        <w:rPr>
          <w:rFonts w:ascii="Arial" w:eastAsia="Arial" w:hAnsi="Arial" w:cs="Arial"/>
          <w:b/>
        </w:rPr>
        <w:t>gemini</w:t>
      </w:r>
      <w:proofErr w:type="spellEnd"/>
      <w:r w:rsidR="004C23DD">
        <w:rPr>
          <w:rFonts w:ascii="Arial" w:eastAsia="Arial" w:hAnsi="Arial" w:cs="Arial"/>
          <w:b/>
        </w:rPr>
        <w:t xml:space="preserve"> a</w:t>
      </w:r>
      <w:r w:rsidR="0061580C">
        <w:rPr>
          <w:rFonts w:ascii="Arial" w:eastAsia="Arial" w:hAnsi="Arial" w:cs="Arial"/>
          <w:b/>
        </w:rPr>
        <w:t>i</w:t>
      </w:r>
    </w:p>
    <w:p w14:paraId="15E15823" w14:textId="77777777" w:rsidR="00D84515" w:rsidRDefault="00EE42B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00FEEC71" w14:textId="7D313BF1" w:rsidR="00D84515" w:rsidRDefault="0061580C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Food and science team</w:t>
      </w:r>
    </w:p>
    <w:p w14:paraId="4EC16798" w14:textId="77777777" w:rsidR="00D84515" w:rsidRDefault="00EE42B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7FB8C0B3" w14:textId="0D668D46" w:rsidR="00D84515" w:rsidRPr="0061580C" w:rsidRDefault="0061580C" w:rsidP="0061580C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proofErr w:type="gramStart"/>
      <w:r>
        <w:rPr>
          <w:rFonts w:ascii="Arial" w:eastAsia="Arial" w:hAnsi="Arial" w:cs="Arial"/>
        </w:rPr>
        <w:t>A.Manisha</w:t>
      </w:r>
      <w:proofErr w:type="spellEnd"/>
      <w:proofErr w:type="gramEnd"/>
    </w:p>
    <w:p w14:paraId="5356AF92" w14:textId="79CF95BA" w:rsidR="0061580C" w:rsidRPr="00C3496F" w:rsidRDefault="00C3496F" w:rsidP="0061580C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proofErr w:type="gramStart"/>
      <w:r>
        <w:rPr>
          <w:rFonts w:ascii="Arial" w:eastAsia="Arial" w:hAnsi="Arial" w:cs="Arial"/>
        </w:rPr>
        <w:t>A.Hruthika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sri</w:t>
      </w:r>
      <w:proofErr w:type="spellEnd"/>
    </w:p>
    <w:p w14:paraId="192628BF" w14:textId="0ED4F6ED" w:rsidR="00C3496F" w:rsidRDefault="00C3496F" w:rsidP="0061580C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D.Pavani</w:t>
      </w:r>
      <w:proofErr w:type="spellEnd"/>
    </w:p>
    <w:p w14:paraId="6DC59493" w14:textId="77777777" w:rsidR="00D84515" w:rsidRDefault="00EE42B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A42B15" wp14:editId="7315A0A3">
                <wp:extent cx="5867400" cy="12700"/>
                <wp:effectExtent l="0" t="0" r="0" b="0"/>
                <wp:docPr id="11610" name="Group 1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180D8" id="Group 1161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xSw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F6YKrFL&#10;AgAAqwUAAA4AAAAAAAAAAAAAAAAALgIAAGRycy9lMm9Eb2MueG1sUEsBAi0AFAAGAAgAAAAhAA2I&#10;89vbAAAAAwEAAA8AAAAAAAAAAAAAAAAApQQAAGRycy9kb3ducmV2LnhtbFBLBQYAAAAABAAEAPMA&#10;AACtBQAAAAA=&#10;">
                <v:shape id="Shape 9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FE1CDDA" w14:textId="77777777" w:rsidR="00D84515" w:rsidRDefault="00EE42B5">
      <w:pPr>
        <w:pStyle w:val="Heading2"/>
        <w:ind w:left="-5"/>
      </w:pPr>
      <w:r>
        <w:t xml:space="preserve">Phase-1: Brainstorming &amp; Ideation </w:t>
      </w:r>
    </w:p>
    <w:p w14:paraId="7470F0C3" w14:textId="2BED4532" w:rsidR="000309DC" w:rsidRDefault="00EE42B5" w:rsidP="0077051C">
      <w:pPr>
        <w:spacing w:after="223"/>
        <w:ind w:left="-5" w:hanging="10"/>
        <w:rPr>
          <w:rFonts w:ascii="Arial" w:eastAsia="Arial" w:hAnsi="Arial" w:cs="Arial"/>
          <w:bCs/>
          <w:i/>
          <w:iCs/>
          <w:sz w:val="20"/>
          <w:szCs w:val="20"/>
        </w:rPr>
      </w:pPr>
      <w:r>
        <w:rPr>
          <w:rFonts w:ascii="Arial" w:eastAsia="Arial" w:hAnsi="Arial" w:cs="Arial"/>
          <w:b/>
          <w:sz w:val="26"/>
        </w:rPr>
        <w:t>Objective</w:t>
      </w:r>
      <w:r w:rsidR="0077051C">
        <w:rPr>
          <w:rFonts w:ascii="Arial" w:eastAsia="Arial" w:hAnsi="Arial" w:cs="Arial"/>
          <w:b/>
          <w:sz w:val="26"/>
        </w:rPr>
        <w:t>:</w:t>
      </w:r>
    </w:p>
    <w:p w14:paraId="488F0A34" w14:textId="6F8B7359" w:rsidR="00490081" w:rsidRDefault="00BE61F0" w:rsidP="00490081">
      <w:pPr>
        <w:spacing w:after="223"/>
        <w:ind w:left="-5" w:hanging="10"/>
        <w:rPr>
          <w:rFonts w:ascii="Arial" w:eastAsia="Arial" w:hAnsi="Arial" w:cs="Arial"/>
          <w:bCs/>
          <w:i/>
          <w:iCs/>
          <w:sz w:val="20"/>
          <w:szCs w:val="20"/>
        </w:rPr>
      </w:pPr>
      <w:r>
        <w:rPr>
          <w:rFonts w:ascii="Arial" w:eastAsia="Arial" w:hAnsi="Arial" w:cs="Arial"/>
          <w:bCs/>
          <w:i/>
          <w:iCs/>
          <w:sz w:val="20"/>
          <w:szCs w:val="20"/>
        </w:rPr>
        <w:t>Personalized</w:t>
      </w:r>
      <w:r w:rsidR="004932FC">
        <w:rPr>
          <w:rFonts w:ascii="Arial" w:eastAsia="Arial" w:hAnsi="Arial" w:cs="Arial"/>
          <w:bCs/>
          <w:i/>
          <w:iCs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i/>
          <w:iCs/>
          <w:sz w:val="20"/>
          <w:szCs w:val="20"/>
        </w:rPr>
        <w:t>Nutrition guidance</w:t>
      </w:r>
      <w:r w:rsidR="00F14902">
        <w:rPr>
          <w:rFonts w:ascii="Arial" w:eastAsia="Arial" w:hAnsi="Arial" w:cs="Arial"/>
          <w:bCs/>
          <w:i/>
          <w:iCs/>
          <w:sz w:val="20"/>
          <w:szCs w:val="20"/>
        </w:rPr>
        <w:t>-using AI to analyze individual health data</w:t>
      </w:r>
      <w:r w:rsidR="00D633D0">
        <w:rPr>
          <w:rFonts w:ascii="Arial" w:eastAsia="Arial" w:hAnsi="Arial" w:cs="Arial"/>
          <w:bCs/>
          <w:i/>
          <w:iCs/>
          <w:sz w:val="20"/>
          <w:szCs w:val="20"/>
        </w:rPr>
        <w:t xml:space="preserve">, genetics </w:t>
      </w:r>
      <w:r w:rsidR="00490081">
        <w:rPr>
          <w:rFonts w:ascii="Arial" w:eastAsia="Arial" w:hAnsi="Arial" w:cs="Arial"/>
          <w:bCs/>
          <w:i/>
          <w:iCs/>
          <w:sz w:val="20"/>
          <w:szCs w:val="20"/>
        </w:rPr>
        <w:t>a</w:t>
      </w:r>
      <w:r w:rsidR="00D633D0">
        <w:rPr>
          <w:rFonts w:ascii="Arial" w:eastAsia="Arial" w:hAnsi="Arial" w:cs="Arial"/>
          <w:bCs/>
          <w:i/>
          <w:iCs/>
          <w:sz w:val="20"/>
          <w:szCs w:val="20"/>
        </w:rPr>
        <w:t xml:space="preserve">nd life style to provide tailored dietary </w:t>
      </w:r>
      <w:r w:rsidR="00490081">
        <w:rPr>
          <w:rFonts w:ascii="Arial" w:eastAsia="Arial" w:hAnsi="Arial" w:cs="Arial"/>
          <w:bCs/>
          <w:i/>
          <w:iCs/>
          <w:sz w:val="20"/>
          <w:szCs w:val="20"/>
        </w:rPr>
        <w:t>recommendation.</w:t>
      </w:r>
    </w:p>
    <w:p w14:paraId="31148B84" w14:textId="3E99A5F7" w:rsidR="00490081" w:rsidRDefault="000F7C55" w:rsidP="00490081">
      <w:pPr>
        <w:spacing w:after="223"/>
        <w:ind w:left="-5" w:hanging="10"/>
        <w:rPr>
          <w:rFonts w:ascii="Arial" w:eastAsia="Arial" w:hAnsi="Arial" w:cs="Arial"/>
          <w:bCs/>
          <w:i/>
          <w:iCs/>
          <w:sz w:val="20"/>
          <w:szCs w:val="20"/>
        </w:rPr>
      </w:pPr>
      <w:r>
        <w:rPr>
          <w:rFonts w:ascii="Arial" w:eastAsia="Arial" w:hAnsi="Arial" w:cs="Arial"/>
          <w:bCs/>
          <w:i/>
          <w:iCs/>
          <w:sz w:val="20"/>
          <w:szCs w:val="20"/>
        </w:rPr>
        <w:t xml:space="preserve">Using AI to predict risks of conditions like </w:t>
      </w:r>
      <w:proofErr w:type="gramStart"/>
      <w:r>
        <w:rPr>
          <w:rFonts w:ascii="Arial" w:eastAsia="Arial" w:hAnsi="Arial" w:cs="Arial"/>
          <w:bCs/>
          <w:i/>
          <w:iCs/>
          <w:sz w:val="20"/>
          <w:szCs w:val="20"/>
        </w:rPr>
        <w:t>di</w:t>
      </w:r>
      <w:r w:rsidR="00755974">
        <w:rPr>
          <w:rFonts w:ascii="Arial" w:eastAsia="Arial" w:hAnsi="Arial" w:cs="Arial"/>
          <w:bCs/>
          <w:i/>
          <w:iCs/>
          <w:sz w:val="20"/>
          <w:szCs w:val="20"/>
        </w:rPr>
        <w:t>abetes ,obesity</w:t>
      </w:r>
      <w:proofErr w:type="gramEnd"/>
      <w:r w:rsidR="00755974">
        <w:rPr>
          <w:rFonts w:ascii="Arial" w:eastAsia="Arial" w:hAnsi="Arial" w:cs="Arial"/>
          <w:bCs/>
          <w:i/>
          <w:iCs/>
          <w:sz w:val="20"/>
          <w:szCs w:val="20"/>
        </w:rPr>
        <w:t>, and cardiovascular dieses based on diet health records</w:t>
      </w:r>
    </w:p>
    <w:p w14:paraId="32A01D9A" w14:textId="0B5FA6B7" w:rsidR="00D84515" w:rsidRPr="00490081" w:rsidRDefault="00EE42B5" w:rsidP="00490081">
      <w:pPr>
        <w:spacing w:after="223"/>
        <w:ind w:left="-5" w:hanging="10"/>
        <w:rPr>
          <w:rFonts w:ascii="Angsana New" w:eastAsia="Arial" w:hAnsi="Angsana New" w:cs="Angsana New"/>
          <w:bCs/>
          <w:i/>
          <w:iCs/>
          <w:strike/>
          <w:sz w:val="20"/>
          <w:szCs w:val="20"/>
        </w:rPr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39C7283" w14:textId="77777777" w:rsidR="00D84515" w:rsidRDefault="00EE42B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63E1F610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CB5B9F7" w14:textId="7A6ECE7F" w:rsidR="00D84515" w:rsidRDefault="0044549C" w:rsidP="00130BF8">
      <w:pPr>
        <w:spacing w:after="6" w:line="268" w:lineRule="auto"/>
        <w:ind w:left="1425" w:right="13"/>
      </w:pPr>
      <w:r>
        <w:rPr>
          <w:rFonts w:ascii="Arial" w:eastAsia="Arial" w:hAnsi="Arial" w:cs="Arial"/>
        </w:rPr>
        <w:t>A web</w:t>
      </w:r>
      <w:r w:rsidR="00BB3B74">
        <w:rPr>
          <w:rFonts w:ascii="Arial" w:eastAsia="Arial" w:hAnsi="Arial" w:cs="Arial"/>
        </w:rPr>
        <w:t>-based application designed to provide</w:t>
      </w:r>
      <w:r w:rsidR="0024482B">
        <w:rPr>
          <w:rFonts w:ascii="Arial" w:eastAsia="Arial" w:hAnsi="Arial" w:cs="Arial"/>
        </w:rPr>
        <w:t xml:space="preserve"> users with detailed nutritional </w:t>
      </w:r>
      <w:r w:rsidR="00D466D5">
        <w:rPr>
          <w:rFonts w:ascii="Arial" w:eastAsia="Arial" w:hAnsi="Arial" w:cs="Arial"/>
        </w:rPr>
        <w:t xml:space="preserve">information about various food </w:t>
      </w:r>
      <w:r w:rsidR="004F051B">
        <w:rPr>
          <w:rFonts w:ascii="Arial" w:eastAsia="Arial" w:hAnsi="Arial" w:cs="Arial"/>
        </w:rPr>
        <w:t>items. By</w:t>
      </w:r>
      <w:r w:rsidR="00D466D5">
        <w:rPr>
          <w:rFonts w:ascii="Arial" w:eastAsia="Arial" w:hAnsi="Arial" w:cs="Arial"/>
        </w:rPr>
        <w:t xml:space="preserve"> leveraging</w:t>
      </w:r>
      <w:r w:rsidR="00565EAA">
        <w:rPr>
          <w:rFonts w:ascii="Arial" w:eastAsia="Arial" w:hAnsi="Arial" w:cs="Arial"/>
        </w:rPr>
        <w:t xml:space="preserve"> Google Generative </w:t>
      </w:r>
      <w:r w:rsidR="004F051B">
        <w:rPr>
          <w:rFonts w:ascii="Arial" w:eastAsia="Arial" w:hAnsi="Arial" w:cs="Arial"/>
        </w:rPr>
        <w:t>AI, the</w:t>
      </w:r>
      <w:r w:rsidR="00565EAA">
        <w:rPr>
          <w:rFonts w:ascii="Arial" w:eastAsia="Arial" w:hAnsi="Arial" w:cs="Arial"/>
        </w:rPr>
        <w:t xml:space="preserve"> application delivers </w:t>
      </w:r>
      <w:r w:rsidR="004F051B">
        <w:rPr>
          <w:rFonts w:ascii="Arial" w:eastAsia="Arial" w:hAnsi="Arial" w:cs="Arial"/>
        </w:rPr>
        <w:t>instant, comprehensive</w:t>
      </w:r>
      <w:r w:rsidR="007D001E">
        <w:rPr>
          <w:rFonts w:ascii="Arial" w:eastAsia="Arial" w:hAnsi="Arial" w:cs="Arial"/>
        </w:rPr>
        <w:t xml:space="preserve"> data on </w:t>
      </w:r>
      <w:proofErr w:type="gramStart"/>
      <w:r w:rsidR="007D001E">
        <w:rPr>
          <w:rFonts w:ascii="Arial" w:eastAsia="Arial" w:hAnsi="Arial" w:cs="Arial"/>
        </w:rPr>
        <w:t>macronutrients</w:t>
      </w:r>
      <w:r w:rsidR="00021682">
        <w:rPr>
          <w:rFonts w:ascii="Arial" w:eastAsia="Arial" w:hAnsi="Arial" w:cs="Arial"/>
        </w:rPr>
        <w:t>(</w:t>
      </w:r>
      <w:proofErr w:type="gramEnd"/>
      <w:r w:rsidR="00021682">
        <w:rPr>
          <w:rFonts w:ascii="Arial" w:eastAsia="Arial" w:hAnsi="Arial" w:cs="Arial"/>
        </w:rPr>
        <w:t>protein, fat, carbohydrates</w:t>
      </w:r>
      <w:r w:rsidR="00C40D6D">
        <w:rPr>
          <w:rFonts w:ascii="Arial" w:eastAsia="Arial" w:hAnsi="Arial" w:cs="Arial"/>
        </w:rPr>
        <w:t xml:space="preserve">), micronutrients(vitamins, </w:t>
      </w:r>
      <w:r w:rsidR="004D7BCF">
        <w:rPr>
          <w:rFonts w:ascii="Arial" w:eastAsia="Arial" w:hAnsi="Arial" w:cs="Arial"/>
        </w:rPr>
        <w:t xml:space="preserve">minerals),and calorie </w:t>
      </w:r>
      <w:r w:rsidR="004F051B">
        <w:rPr>
          <w:rFonts w:ascii="Arial" w:eastAsia="Arial" w:hAnsi="Arial" w:cs="Arial"/>
        </w:rPr>
        <w:t>content. This</w:t>
      </w:r>
      <w:r w:rsidR="004D7BCF">
        <w:rPr>
          <w:rFonts w:ascii="Arial" w:eastAsia="Arial" w:hAnsi="Arial" w:cs="Arial"/>
        </w:rPr>
        <w:t xml:space="preserve"> tool </w:t>
      </w:r>
      <w:ins w:id="0" w:author="Microsoft Word" w:date="2025-03-03T14:54:00Z" w16du:dateUtc="2025-03-03T09:24:00Z">
        <w:r w:rsidR="00BF460F">
          <w:rPr>
            <w:rFonts w:ascii="Arial" w:eastAsia="Arial" w:hAnsi="Arial" w:cs="Arial"/>
          </w:rPr>
          <w:t>aims to assist individuals in making informed dietary</w:t>
        </w:r>
        <w:r w:rsidR="003E3C32">
          <w:rPr>
            <w:rFonts w:ascii="Arial" w:eastAsia="Arial" w:hAnsi="Arial" w:cs="Arial"/>
          </w:rPr>
          <w:t xml:space="preserve"> choices and understanding the nutri</w:t>
        </w:r>
        <w:r w:rsidR="004F051B">
          <w:rPr>
            <w:rFonts w:ascii="Arial" w:eastAsia="Arial" w:hAnsi="Arial" w:cs="Arial"/>
          </w:rPr>
          <w:t>tional value of the food they consume.</w:t>
        </w:r>
      </w:ins>
      <w:r w:rsidRPr="00130BF8">
        <w:rPr>
          <w:rFonts w:ascii="Arial" w:eastAsia="Arial" w:hAnsi="Arial" w:cs="Arial"/>
        </w:rPr>
        <w:t xml:space="preserve"> </w:t>
      </w:r>
    </w:p>
    <w:p w14:paraId="62AC33D6" w14:textId="77777777" w:rsidR="00D84515" w:rsidRDefault="00EE42B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Proposed Solution: </w:t>
      </w:r>
    </w:p>
    <w:p w14:paraId="034D835F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69ED24A" w14:textId="3096E4BE" w:rsidR="0092438E" w:rsidRDefault="00AA755C" w:rsidP="0092438E">
      <w:pPr>
        <w:spacing w:after="9" w:line="268" w:lineRule="auto"/>
        <w:ind w:left="1440" w:right="1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Many individuals </w:t>
      </w:r>
      <w:proofErr w:type="gramStart"/>
      <w:r>
        <w:rPr>
          <w:rFonts w:ascii="Arial" w:eastAsia="Arial" w:hAnsi="Arial" w:cs="Arial"/>
        </w:rPr>
        <w:t>struggles</w:t>
      </w:r>
      <w:proofErr w:type="gramEnd"/>
      <w:r>
        <w:rPr>
          <w:rFonts w:ascii="Arial" w:eastAsia="Arial" w:hAnsi="Arial" w:cs="Arial"/>
        </w:rPr>
        <w:t xml:space="preserve"> with creat</w:t>
      </w:r>
      <w:r w:rsidR="00E37FEF">
        <w:rPr>
          <w:rFonts w:ascii="Arial" w:eastAsia="Arial" w:hAnsi="Arial" w:cs="Arial"/>
        </w:rPr>
        <w:t>ing healthy and satisfying meals plans that alig</w:t>
      </w:r>
      <w:r w:rsidR="00036E2D">
        <w:rPr>
          <w:rFonts w:ascii="Arial" w:eastAsia="Arial" w:hAnsi="Arial" w:cs="Arial"/>
        </w:rPr>
        <w:t xml:space="preserve">n with their specific needs and preferences. </w:t>
      </w:r>
      <w:proofErr w:type="spellStart"/>
      <w:r w:rsidR="00CE73AC">
        <w:rPr>
          <w:rFonts w:ascii="Arial" w:eastAsia="Arial" w:hAnsi="Arial" w:cs="Arial"/>
        </w:rPr>
        <w:t>NutriGen</w:t>
      </w:r>
      <w:proofErr w:type="spellEnd"/>
      <w:r w:rsidR="00036E2D">
        <w:rPr>
          <w:rFonts w:ascii="Arial" w:eastAsia="Arial" w:hAnsi="Arial" w:cs="Arial"/>
        </w:rPr>
        <w:t xml:space="preserve"> address</w:t>
      </w:r>
      <w:r w:rsidR="00E73671">
        <w:rPr>
          <w:rFonts w:ascii="Arial" w:eastAsia="Arial" w:hAnsi="Arial" w:cs="Arial"/>
        </w:rPr>
        <w:t xml:space="preserve">es this challenge by generating personalized meal plans based on </w:t>
      </w:r>
      <w:r w:rsidR="00685D45">
        <w:rPr>
          <w:rFonts w:ascii="Arial" w:eastAsia="Arial" w:hAnsi="Arial" w:cs="Arial"/>
        </w:rPr>
        <w:t>user input. Users can provide information about their diet</w:t>
      </w:r>
      <w:r w:rsidR="00E90E38">
        <w:rPr>
          <w:rFonts w:ascii="Arial" w:eastAsia="Arial" w:hAnsi="Arial" w:cs="Arial"/>
        </w:rPr>
        <w:t xml:space="preserve">ary restrictions, allergies, health conditions, activity levels and taste </w:t>
      </w:r>
      <w:r w:rsidR="00EB04AC">
        <w:rPr>
          <w:rFonts w:ascii="Arial" w:eastAsia="Arial" w:hAnsi="Arial" w:cs="Arial"/>
        </w:rPr>
        <w:t>preferences. The AI then crafts a week</w:t>
      </w:r>
      <w:r w:rsidR="0092438E">
        <w:rPr>
          <w:rFonts w:ascii="Arial" w:eastAsia="Arial" w:hAnsi="Arial" w:cs="Arial"/>
        </w:rPr>
        <w:t>-long</w:t>
      </w:r>
      <w:r w:rsidR="00B06724">
        <w:rPr>
          <w:rFonts w:ascii="Arial" w:eastAsia="Arial" w:hAnsi="Arial" w:cs="Arial"/>
        </w:rPr>
        <w:t xml:space="preserve"> meal plan with recipes and grocery </w:t>
      </w:r>
      <w:r w:rsidR="00D06510">
        <w:rPr>
          <w:rFonts w:ascii="Arial" w:eastAsia="Arial" w:hAnsi="Arial" w:cs="Arial"/>
        </w:rPr>
        <w:t xml:space="preserve">lists, ensuring nutritional </w:t>
      </w:r>
      <w:r w:rsidR="00427065">
        <w:rPr>
          <w:rFonts w:ascii="Arial" w:eastAsia="Arial" w:hAnsi="Arial" w:cs="Arial"/>
        </w:rPr>
        <w:t>balance, variety, and enjoyment</w:t>
      </w:r>
    </w:p>
    <w:p w14:paraId="60F7B85E" w14:textId="26F8DE34" w:rsidR="00D84515" w:rsidRDefault="00EE42B5" w:rsidP="003C59E1">
      <w:pPr>
        <w:spacing w:after="9" w:line="268" w:lineRule="auto"/>
        <w:ind w:left="1440" w:right="13"/>
      </w:pPr>
      <w:r>
        <w:rPr>
          <w:rFonts w:ascii="Arial" w:eastAsia="Arial" w:hAnsi="Arial" w:cs="Arial"/>
          <w:b/>
        </w:rPr>
        <w:t xml:space="preserve">Target Users: </w:t>
      </w:r>
    </w:p>
    <w:p w14:paraId="7475D158" w14:textId="77777777" w:rsidR="003C59E1" w:rsidRDefault="003C59E1" w:rsidP="003C59E1">
      <w:pPr>
        <w:spacing w:after="9" w:line="268" w:lineRule="auto"/>
        <w:ind w:left="1440" w:right="13"/>
      </w:pPr>
    </w:p>
    <w:p w14:paraId="510C73E3" w14:textId="63291D37" w:rsidR="00D84515" w:rsidRPr="00B53883" w:rsidRDefault="003E697F" w:rsidP="00BC79F6">
      <w:pPr>
        <w:pStyle w:val="ListParagraph"/>
        <w:numPr>
          <w:ilvl w:val="0"/>
          <w:numId w:val="7"/>
        </w:numPr>
        <w:spacing w:after="6" w:line="268" w:lineRule="auto"/>
        <w:ind w:right="13"/>
      </w:pPr>
      <w:r>
        <w:rPr>
          <w:b/>
          <w:bCs/>
        </w:rPr>
        <w:t>Doctors and Health care providers</w:t>
      </w:r>
    </w:p>
    <w:p w14:paraId="6C43C635" w14:textId="662D47F4" w:rsidR="00B53883" w:rsidRPr="00F850AF" w:rsidRDefault="00AC1080" w:rsidP="00BC79F6">
      <w:pPr>
        <w:pStyle w:val="ListParagraph"/>
        <w:numPr>
          <w:ilvl w:val="0"/>
          <w:numId w:val="7"/>
        </w:numPr>
        <w:spacing w:after="6" w:line="268" w:lineRule="auto"/>
        <w:ind w:right="13"/>
      </w:pPr>
      <w:r>
        <w:rPr>
          <w:b/>
          <w:bCs/>
        </w:rPr>
        <w:t>Die</w:t>
      </w:r>
      <w:r w:rsidR="00A63B21">
        <w:rPr>
          <w:b/>
          <w:bCs/>
        </w:rPr>
        <w:t>titians and Nutritionists</w:t>
      </w:r>
    </w:p>
    <w:p w14:paraId="30FEC25B" w14:textId="29033BC1" w:rsidR="00F850AF" w:rsidRPr="009F3005" w:rsidRDefault="005237ED" w:rsidP="00BC79F6">
      <w:pPr>
        <w:pStyle w:val="ListParagraph"/>
        <w:numPr>
          <w:ilvl w:val="0"/>
          <w:numId w:val="7"/>
        </w:numPr>
        <w:spacing w:after="6" w:line="268" w:lineRule="auto"/>
        <w:ind w:right="13"/>
      </w:pPr>
      <w:r>
        <w:rPr>
          <w:b/>
          <w:bCs/>
        </w:rPr>
        <w:t xml:space="preserve">Researches and </w:t>
      </w:r>
      <w:r w:rsidR="009F3005">
        <w:rPr>
          <w:b/>
          <w:bCs/>
        </w:rPr>
        <w:t>Academics</w:t>
      </w:r>
    </w:p>
    <w:p w14:paraId="02598E26" w14:textId="60EAAC26" w:rsidR="00C10899" w:rsidRPr="00C10899" w:rsidRDefault="00E6722A" w:rsidP="00C10899">
      <w:pPr>
        <w:pStyle w:val="ListParagraph"/>
        <w:numPr>
          <w:ilvl w:val="0"/>
          <w:numId w:val="7"/>
        </w:numPr>
        <w:spacing w:after="6" w:line="268" w:lineRule="auto"/>
        <w:ind w:right="13"/>
      </w:pPr>
      <w:r>
        <w:rPr>
          <w:b/>
          <w:bCs/>
        </w:rPr>
        <w:t xml:space="preserve">Patients with Chronic </w:t>
      </w:r>
      <w:r w:rsidR="00C10899">
        <w:rPr>
          <w:b/>
          <w:bCs/>
        </w:rPr>
        <w:t>conditions</w:t>
      </w:r>
    </w:p>
    <w:p w14:paraId="2692BC05" w14:textId="6E6979AA" w:rsidR="00C10899" w:rsidRDefault="00C10899" w:rsidP="00C10899">
      <w:pPr>
        <w:pStyle w:val="ListParagraph"/>
        <w:spacing w:after="6" w:line="268" w:lineRule="auto"/>
        <w:ind w:left="2145" w:right="13"/>
      </w:pPr>
    </w:p>
    <w:p w14:paraId="65C6B27D" w14:textId="77777777" w:rsidR="00D84515" w:rsidRDefault="00EE42B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12BA5C40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357B652" w14:textId="441779F2" w:rsidR="00D84515" w:rsidRDefault="00B1070E" w:rsidP="009D08F5">
      <w:pPr>
        <w:spacing w:after="248" w:line="268" w:lineRule="auto"/>
        <w:ind w:left="1425" w:right="13"/>
      </w:pPr>
      <w:r>
        <w:rPr>
          <w:rFonts w:ascii="Arial" w:eastAsia="Arial" w:hAnsi="Arial" w:cs="Arial"/>
        </w:rPr>
        <w:t>1.</w:t>
      </w:r>
      <w:r w:rsidR="007C0F03">
        <w:rPr>
          <w:rFonts w:ascii="Arial" w:eastAsia="Arial" w:hAnsi="Arial" w:cs="Arial"/>
          <w:b/>
          <w:bCs/>
        </w:rPr>
        <w:t xml:space="preserve">personalized </w:t>
      </w:r>
      <w:r w:rsidR="0089179A">
        <w:rPr>
          <w:rFonts w:ascii="Arial" w:eastAsia="Arial" w:hAnsi="Arial" w:cs="Arial"/>
          <w:b/>
          <w:bCs/>
        </w:rPr>
        <w:t>nutrition plans</w:t>
      </w:r>
      <w:r w:rsidR="008522A1">
        <w:rPr>
          <w:rFonts w:ascii="Arial" w:eastAsia="Arial" w:hAnsi="Arial" w:cs="Arial"/>
        </w:rPr>
        <w:t>-</w:t>
      </w:r>
      <w:r w:rsidR="008977A9">
        <w:rPr>
          <w:rFonts w:ascii="Arial" w:eastAsia="Arial" w:hAnsi="Arial" w:cs="Arial"/>
        </w:rPr>
        <w:t>AI</w:t>
      </w:r>
      <w:r w:rsidR="00040006">
        <w:rPr>
          <w:rFonts w:ascii="Arial" w:eastAsia="Arial" w:hAnsi="Arial" w:cs="Arial"/>
        </w:rPr>
        <w:t>-driven</w:t>
      </w:r>
      <w:r w:rsidR="00BA7BD0">
        <w:rPr>
          <w:rFonts w:ascii="Arial" w:eastAsia="Arial" w:hAnsi="Arial" w:cs="Arial"/>
        </w:rPr>
        <w:t xml:space="preserve"> meal plans </w:t>
      </w:r>
      <w:proofErr w:type="gramStart"/>
      <w:r w:rsidR="003D3AF5">
        <w:rPr>
          <w:rFonts w:ascii="Arial" w:eastAsia="Arial" w:hAnsi="Arial" w:cs="Arial"/>
        </w:rPr>
        <w:t>and</w:t>
      </w:r>
      <w:r>
        <w:t xml:space="preserve"> </w:t>
      </w:r>
      <w:r w:rsidR="003D3AF5">
        <w:t xml:space="preserve"> diet</w:t>
      </w:r>
      <w:proofErr w:type="gramEnd"/>
      <w:r w:rsidR="00010014">
        <w:t xml:space="preserve"> recommendations.</w:t>
      </w:r>
    </w:p>
    <w:p w14:paraId="2B1DEB19" w14:textId="4DC2A7D5" w:rsidR="006F0445" w:rsidRDefault="006F0445" w:rsidP="009D08F5">
      <w:pPr>
        <w:spacing w:after="248" w:line="268" w:lineRule="auto"/>
        <w:ind w:left="1425" w:right="13"/>
        <w:rPr>
          <w:sz w:val="24"/>
        </w:rPr>
      </w:pPr>
      <w:r>
        <w:t>2.</w:t>
      </w:r>
      <w:r w:rsidR="00293BCA">
        <w:rPr>
          <w:b/>
          <w:bCs/>
          <w:sz w:val="24"/>
        </w:rPr>
        <w:t>dietry analysis-</w:t>
      </w:r>
      <w:r w:rsidR="007132B8">
        <w:rPr>
          <w:sz w:val="24"/>
        </w:rPr>
        <w:t xml:space="preserve">automated </w:t>
      </w:r>
      <w:r w:rsidR="00801DF3">
        <w:rPr>
          <w:sz w:val="24"/>
        </w:rPr>
        <w:t xml:space="preserve">food </w:t>
      </w:r>
      <w:r w:rsidR="00C102A5">
        <w:rPr>
          <w:sz w:val="24"/>
        </w:rPr>
        <w:t>tracking, nutrient</w:t>
      </w:r>
      <w:r w:rsidR="00827EEA">
        <w:rPr>
          <w:sz w:val="24"/>
        </w:rPr>
        <w:t xml:space="preserve"> breakdo</w:t>
      </w:r>
      <w:r w:rsidR="004F7448">
        <w:rPr>
          <w:sz w:val="24"/>
        </w:rPr>
        <w:t>wn, and health insights.</w:t>
      </w:r>
    </w:p>
    <w:p w14:paraId="1BE8E544" w14:textId="7E7FC5F0" w:rsidR="004F7448" w:rsidRDefault="004F7448" w:rsidP="009D08F5">
      <w:pPr>
        <w:spacing w:after="248" w:line="268" w:lineRule="auto"/>
        <w:ind w:left="1425" w:right="13"/>
        <w:rPr>
          <w:sz w:val="24"/>
        </w:rPr>
      </w:pPr>
      <w:r>
        <w:rPr>
          <w:sz w:val="24"/>
        </w:rPr>
        <w:t>3.</w:t>
      </w:r>
      <w:r w:rsidR="00D0175F">
        <w:rPr>
          <w:b/>
          <w:bCs/>
          <w:sz w:val="24"/>
        </w:rPr>
        <w:t>Research and Data insights</w:t>
      </w:r>
      <w:r w:rsidR="00255FC3">
        <w:rPr>
          <w:b/>
          <w:bCs/>
          <w:sz w:val="24"/>
        </w:rPr>
        <w:t>-</w:t>
      </w:r>
      <w:r w:rsidR="00255FC3">
        <w:rPr>
          <w:sz w:val="24"/>
        </w:rPr>
        <w:t>AI-</w:t>
      </w:r>
      <w:r w:rsidR="00C102A5">
        <w:rPr>
          <w:sz w:val="24"/>
        </w:rPr>
        <w:t>powdered</w:t>
      </w:r>
      <w:r w:rsidR="00255FC3">
        <w:rPr>
          <w:sz w:val="24"/>
        </w:rPr>
        <w:t xml:space="preserve"> analysis of nutri</w:t>
      </w:r>
      <w:r w:rsidR="00B64012">
        <w:rPr>
          <w:sz w:val="24"/>
        </w:rPr>
        <w:t>tion trends and health impacts</w:t>
      </w:r>
    </w:p>
    <w:p w14:paraId="0BF372A5" w14:textId="5EC43A2F" w:rsidR="00B64012" w:rsidRDefault="00B64012" w:rsidP="009D08F5">
      <w:pPr>
        <w:spacing w:after="248" w:line="268" w:lineRule="auto"/>
        <w:ind w:left="1425" w:right="13"/>
        <w:rPr>
          <w:sz w:val="24"/>
        </w:rPr>
      </w:pPr>
      <w:r>
        <w:rPr>
          <w:sz w:val="24"/>
        </w:rPr>
        <w:t>4.</w:t>
      </w:r>
      <w:r>
        <w:rPr>
          <w:b/>
          <w:bCs/>
          <w:sz w:val="24"/>
        </w:rPr>
        <w:t xml:space="preserve">Food </w:t>
      </w:r>
      <w:r w:rsidR="001077FC">
        <w:rPr>
          <w:b/>
          <w:bCs/>
          <w:sz w:val="24"/>
        </w:rPr>
        <w:t>science Innovation-</w:t>
      </w:r>
      <w:r w:rsidR="001077FC">
        <w:rPr>
          <w:sz w:val="24"/>
        </w:rPr>
        <w:t>AI-</w:t>
      </w:r>
      <w:r w:rsidR="001C2811">
        <w:rPr>
          <w:sz w:val="24"/>
        </w:rPr>
        <w:t xml:space="preserve">assisted formulation of healthier ad sustainable food products </w:t>
      </w:r>
    </w:p>
    <w:p w14:paraId="7350333A" w14:textId="31676144" w:rsidR="001C2811" w:rsidRDefault="001C2811" w:rsidP="009D08F5">
      <w:pPr>
        <w:spacing w:after="248" w:line="268" w:lineRule="auto"/>
        <w:ind w:left="1425" w:right="13"/>
        <w:rPr>
          <w:sz w:val="24"/>
        </w:rPr>
      </w:pPr>
      <w:r>
        <w:rPr>
          <w:sz w:val="24"/>
        </w:rPr>
        <w:t>5.</w:t>
      </w:r>
      <w:r w:rsidR="00887E6F">
        <w:rPr>
          <w:sz w:val="24"/>
        </w:rPr>
        <w:t xml:space="preserve"> </w:t>
      </w:r>
      <w:r w:rsidR="00887E6F">
        <w:rPr>
          <w:b/>
          <w:bCs/>
          <w:sz w:val="24"/>
        </w:rPr>
        <w:t xml:space="preserve">Public health reports- </w:t>
      </w:r>
      <w:r w:rsidR="00887E6F">
        <w:rPr>
          <w:sz w:val="24"/>
        </w:rPr>
        <w:t>AI</w:t>
      </w:r>
      <w:r w:rsidR="00C102A5">
        <w:rPr>
          <w:sz w:val="24"/>
        </w:rPr>
        <w:t xml:space="preserve">-generated policy recommendations </w:t>
      </w:r>
      <w:r w:rsidR="00593486">
        <w:rPr>
          <w:sz w:val="24"/>
        </w:rPr>
        <w:t>and intervention strategies.</w:t>
      </w:r>
    </w:p>
    <w:p w14:paraId="58827FA7" w14:textId="77777777" w:rsidR="00593486" w:rsidRPr="00887E6F" w:rsidRDefault="00593486" w:rsidP="009D08F5">
      <w:pPr>
        <w:spacing w:after="248" w:line="268" w:lineRule="auto"/>
        <w:ind w:left="1425" w:right="13"/>
        <w:rPr>
          <w:sz w:val="24"/>
        </w:rPr>
      </w:pPr>
    </w:p>
    <w:p w14:paraId="66FA45BF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A52A80D" w14:textId="2B61CE01" w:rsidR="00D84515" w:rsidRPr="008D1860" w:rsidRDefault="00D84515" w:rsidP="00AE1199">
      <w:pPr>
        <w:spacing w:after="328" w:line="268" w:lineRule="auto"/>
        <w:ind w:right="13"/>
        <w:rPr>
          <w:b/>
          <w:bCs/>
        </w:rPr>
      </w:pPr>
    </w:p>
    <w:p w14:paraId="4005B145" w14:textId="172CDBF5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56E86E6" w14:textId="77777777" w:rsidR="00D84515" w:rsidRDefault="00EE42B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6C39EF6E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5A352EA" w14:textId="77777777" w:rsidR="00D84515" w:rsidRDefault="00EE42B5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14:paraId="65B08989" w14:textId="77777777" w:rsidR="00D84515" w:rsidRDefault="00EE42B5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 xml:space="preserve">Google Gemini Flash API </w:t>
      </w:r>
    </w:p>
    <w:p w14:paraId="40994541" w14:textId="77777777" w:rsidR="00D84515" w:rsidRDefault="00EE42B5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lastRenderedPageBreak/>
        <w:t xml:space="preserve">○ Frontend: </w:t>
      </w:r>
      <w:proofErr w:type="spellStart"/>
      <w:r>
        <w:rPr>
          <w:rFonts w:ascii="Arial" w:eastAsia="Arial" w:hAnsi="Arial" w:cs="Arial"/>
          <w:b/>
        </w:rPr>
        <w:t>Streamlit</w:t>
      </w:r>
      <w:proofErr w:type="spellEnd"/>
      <w:r>
        <w:rPr>
          <w:rFonts w:ascii="Arial" w:eastAsia="Arial" w:hAnsi="Arial" w:cs="Arial"/>
          <w:b/>
        </w:rPr>
        <w:t xml:space="preserve"> Web Framework </w:t>
      </w:r>
    </w:p>
    <w:p w14:paraId="5302AB73" w14:textId="77777777" w:rsidR="00D84515" w:rsidRDefault="00EE42B5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Database: </w:t>
      </w:r>
      <w:r>
        <w:rPr>
          <w:rFonts w:ascii="Arial" w:eastAsia="Arial" w:hAnsi="Arial" w:cs="Arial"/>
          <w:b/>
        </w:rPr>
        <w:t xml:space="preserve">Not required initially (API-based queries) </w:t>
      </w:r>
    </w:p>
    <w:p w14:paraId="287836A4" w14:textId="77777777" w:rsidR="00D84515" w:rsidRDefault="00EE42B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26D4FF95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F75C1C1" w14:textId="322D9BE8" w:rsidR="00D84515" w:rsidRDefault="00A86F96" w:rsidP="00CB66EC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 w:rsidRPr="00485774">
        <w:rPr>
          <w:b/>
          <w:bCs/>
        </w:rPr>
        <w:t>Data processing &amp;integration</w:t>
      </w:r>
      <w:r w:rsidR="00485774" w:rsidRPr="00485774">
        <w:rPr>
          <w:b/>
          <w:bCs/>
        </w:rPr>
        <w:t>-</w:t>
      </w:r>
      <w:r w:rsidR="00485774">
        <w:rPr>
          <w:b/>
          <w:bCs/>
        </w:rPr>
        <w:t xml:space="preserve"> </w:t>
      </w:r>
      <w:r w:rsidR="00485774">
        <w:rPr>
          <w:sz w:val="24"/>
        </w:rPr>
        <w:t>Collect</w:t>
      </w:r>
      <w:r w:rsidR="000F2651">
        <w:rPr>
          <w:sz w:val="24"/>
        </w:rPr>
        <w:t xml:space="preserve">, clean, and integrate nutritional data from </w:t>
      </w:r>
      <w:r w:rsidR="000C1BA1">
        <w:rPr>
          <w:sz w:val="24"/>
        </w:rPr>
        <w:t xml:space="preserve">multiple </w:t>
      </w:r>
      <w:proofErr w:type="gramStart"/>
      <w:r w:rsidR="000C1BA1">
        <w:rPr>
          <w:sz w:val="24"/>
        </w:rPr>
        <w:t>sources(</w:t>
      </w:r>
      <w:proofErr w:type="gramEnd"/>
      <w:r w:rsidR="000C1BA1">
        <w:rPr>
          <w:sz w:val="24"/>
        </w:rPr>
        <w:t>food data bases , clinical</w:t>
      </w:r>
      <w:r w:rsidR="00ED5C04">
        <w:rPr>
          <w:sz w:val="24"/>
        </w:rPr>
        <w:t xml:space="preserve"> studies , user inputs</w:t>
      </w:r>
      <w:r w:rsidR="00F26FC9">
        <w:rPr>
          <w:sz w:val="24"/>
        </w:rPr>
        <w:t>).</w:t>
      </w:r>
    </w:p>
    <w:p w14:paraId="4146847F" w14:textId="2ADCB081" w:rsidR="00F26FC9" w:rsidRPr="00ED5C04" w:rsidRDefault="00B5029B" w:rsidP="00CB66EC">
      <w:pPr>
        <w:pStyle w:val="ListParagraph"/>
        <w:numPr>
          <w:ilvl w:val="0"/>
          <w:numId w:val="8"/>
        </w:numPr>
        <w:spacing w:after="6" w:line="268" w:lineRule="auto"/>
        <w:ind w:right="13"/>
        <w:rPr>
          <w:b/>
          <w:bCs/>
        </w:rPr>
      </w:pPr>
      <w:r>
        <w:rPr>
          <w:b/>
          <w:bCs/>
        </w:rPr>
        <w:t>AI-powered analysis&amp;</w:t>
      </w:r>
      <w:r w:rsidR="00685153">
        <w:rPr>
          <w:b/>
          <w:bCs/>
        </w:rPr>
        <w:t xml:space="preserve"> </w:t>
      </w:r>
      <w:r>
        <w:rPr>
          <w:b/>
          <w:bCs/>
        </w:rPr>
        <w:t>recommendation-</w:t>
      </w:r>
      <w:r w:rsidR="00685153">
        <w:rPr>
          <w:sz w:val="24"/>
        </w:rPr>
        <w:t xml:space="preserve">Use Gemini AI to analyze </w:t>
      </w:r>
      <w:r w:rsidR="00B04E6F">
        <w:rPr>
          <w:sz w:val="24"/>
        </w:rPr>
        <w:t>dietary</w:t>
      </w:r>
      <w:r w:rsidR="00685153">
        <w:rPr>
          <w:sz w:val="24"/>
        </w:rPr>
        <w:t xml:space="preserve"> patterns</w:t>
      </w:r>
      <w:r w:rsidR="001C7337">
        <w:rPr>
          <w:sz w:val="24"/>
        </w:rPr>
        <w:t xml:space="preserve">, detect deficiencies, and generate personalized nutrition </w:t>
      </w:r>
      <w:r w:rsidR="00B04E6F">
        <w:rPr>
          <w:sz w:val="24"/>
        </w:rPr>
        <w:t>plans.</w:t>
      </w:r>
    </w:p>
    <w:p w14:paraId="5F88D03D" w14:textId="06D5ADEA" w:rsidR="00ED5C04" w:rsidRPr="00F26FC9" w:rsidRDefault="00ED5C04" w:rsidP="00F26FC9">
      <w:pPr>
        <w:spacing w:after="6" w:line="268" w:lineRule="auto"/>
        <w:ind w:right="13"/>
        <w:rPr>
          <w:b/>
          <w:bCs/>
        </w:rPr>
      </w:pPr>
    </w:p>
    <w:p w14:paraId="0396CFED" w14:textId="24F1D3F7" w:rsidR="00D84515" w:rsidRDefault="00EE42B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</w:rPr>
        <w:t xml:space="preserve">onstraints &amp; Challenges: </w:t>
      </w:r>
    </w:p>
    <w:p w14:paraId="4BB35D29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8BE142D" w14:textId="7D04C757" w:rsidR="00D84515" w:rsidRPr="00047FE3" w:rsidRDefault="00B87785" w:rsidP="002A4222">
      <w:pPr>
        <w:pStyle w:val="ListParagraph"/>
        <w:numPr>
          <w:ilvl w:val="0"/>
          <w:numId w:val="9"/>
        </w:numPr>
        <w:spacing w:after="6" w:line="268" w:lineRule="auto"/>
        <w:ind w:right="13"/>
      </w:pPr>
      <w:r>
        <w:rPr>
          <w:b/>
          <w:bCs/>
        </w:rPr>
        <w:t>Data quality &amp;availability-</w:t>
      </w:r>
      <w:r>
        <w:rPr>
          <w:sz w:val="24"/>
        </w:rPr>
        <w:t>limited o</w:t>
      </w:r>
      <w:r w:rsidR="00047FE3">
        <w:rPr>
          <w:sz w:val="24"/>
        </w:rPr>
        <w:t xml:space="preserve">r inconsistent </w:t>
      </w:r>
      <w:proofErr w:type="spellStart"/>
      <w:r w:rsidR="00047FE3">
        <w:rPr>
          <w:sz w:val="24"/>
        </w:rPr>
        <w:t>nutrional</w:t>
      </w:r>
      <w:proofErr w:type="spellEnd"/>
      <w:r w:rsidR="00047FE3">
        <w:rPr>
          <w:sz w:val="24"/>
        </w:rPr>
        <w:t xml:space="preserve"> data</w:t>
      </w:r>
      <w:r w:rsidR="004E3EC4">
        <w:rPr>
          <w:sz w:val="24"/>
        </w:rPr>
        <w:t>.</w:t>
      </w:r>
    </w:p>
    <w:p w14:paraId="36B10B98" w14:textId="303504C5" w:rsidR="00047FE3" w:rsidRDefault="00047FE3" w:rsidP="002A4222">
      <w:pPr>
        <w:pStyle w:val="ListParagraph"/>
        <w:numPr>
          <w:ilvl w:val="0"/>
          <w:numId w:val="9"/>
        </w:numPr>
        <w:spacing w:after="6" w:line="268" w:lineRule="auto"/>
        <w:ind w:right="13"/>
      </w:pPr>
      <w:r>
        <w:rPr>
          <w:b/>
          <w:bCs/>
        </w:rPr>
        <w:t>Personalization complexity-</w:t>
      </w:r>
      <w:r>
        <w:rPr>
          <w:sz w:val="24"/>
        </w:rPr>
        <w:t>ad</w:t>
      </w:r>
      <w:r w:rsidR="004E3EC4">
        <w:rPr>
          <w:sz w:val="24"/>
        </w:rPr>
        <w:t>apting</w:t>
      </w:r>
      <w:r>
        <w:rPr>
          <w:sz w:val="24"/>
        </w:rPr>
        <w:t xml:space="preserve"> to diverse dietary </w:t>
      </w:r>
      <w:r w:rsidR="004E3EC4">
        <w:rPr>
          <w:sz w:val="24"/>
        </w:rPr>
        <w:t>needs.</w:t>
      </w:r>
    </w:p>
    <w:p w14:paraId="5F18DEA9" w14:textId="77777777" w:rsidR="00D84515" w:rsidRDefault="00EE42B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F709B3" wp14:editId="413BC642">
                <wp:extent cx="5867400" cy="12700"/>
                <wp:effectExtent l="0" t="0" r="0" b="0"/>
                <wp:docPr id="11677" name="Group 1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803BF" id="Group 1167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4ExwP&#10;TAIAAK0FAAAOAAAAAAAAAAAAAAAAAC4CAABkcnMvZTJvRG9jLnhtbFBLAQItABQABgAIAAAAIQAN&#10;iPPb2wAAAAMBAAAPAAAAAAAAAAAAAAAAAKYEAABkcnMvZG93bnJldi54bWxQSwUGAAAAAAQABADz&#10;AAAArgUAAAAA&#10;">
                <v:shape id="Shape 62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822E1D8" w14:textId="77777777" w:rsidR="00D84515" w:rsidRDefault="00EE42B5">
      <w:pPr>
        <w:pStyle w:val="Heading2"/>
        <w:ind w:left="-5"/>
      </w:pPr>
      <w:r>
        <w:t xml:space="preserve">Phase-3: Project Design </w:t>
      </w:r>
    </w:p>
    <w:p w14:paraId="4D3EFD40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4865BAB" w14:textId="77777777" w:rsidR="00D84515" w:rsidRDefault="00EE42B5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14:paraId="31775350" w14:textId="77777777" w:rsidR="00D84515" w:rsidRDefault="00EE42B5">
      <w:pPr>
        <w:spacing w:after="335"/>
        <w:jc w:val="right"/>
      </w:pPr>
      <w:r>
        <w:rPr>
          <w:noProof/>
        </w:rPr>
        <w:drawing>
          <wp:inline distT="0" distB="0" distL="0" distR="0" wp14:anchorId="2D31AE97" wp14:editId="66039DD0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9C3F3A3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7D668A4E" w14:textId="77777777" w:rsidR="00D84515" w:rsidRDefault="00EE42B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61D4C739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D2AAEA5" w14:textId="5E1A590F" w:rsidR="00D84515" w:rsidRPr="00164F5A" w:rsidRDefault="00393B0F" w:rsidP="00385DA0">
      <w:pPr>
        <w:pStyle w:val="ListParagraph"/>
        <w:numPr>
          <w:ilvl w:val="0"/>
          <w:numId w:val="10"/>
        </w:numPr>
        <w:spacing w:after="6" w:line="268" w:lineRule="auto"/>
        <w:ind w:right="13"/>
      </w:pPr>
      <w:r>
        <w:rPr>
          <w:b/>
          <w:bCs/>
        </w:rPr>
        <w:t>Data layer-</w:t>
      </w:r>
      <w:r>
        <w:rPr>
          <w:sz w:val="24"/>
        </w:rPr>
        <w:t xml:space="preserve">collects and stores </w:t>
      </w:r>
      <w:r w:rsidR="00BB226F">
        <w:rPr>
          <w:sz w:val="24"/>
        </w:rPr>
        <w:t xml:space="preserve">nutritional data from food data bases, </w:t>
      </w:r>
      <w:r w:rsidR="008E006C">
        <w:rPr>
          <w:sz w:val="24"/>
        </w:rPr>
        <w:t>clinical</w:t>
      </w:r>
      <w:r w:rsidR="00BB226F">
        <w:rPr>
          <w:sz w:val="24"/>
        </w:rPr>
        <w:t xml:space="preserve"> studies, </w:t>
      </w:r>
      <w:r w:rsidR="00164F5A">
        <w:rPr>
          <w:sz w:val="24"/>
        </w:rPr>
        <w:t>and user inputs in cloud-based system</w:t>
      </w:r>
    </w:p>
    <w:p w14:paraId="2006A93E" w14:textId="56F3E86A" w:rsidR="00164F5A" w:rsidRPr="002C4488" w:rsidRDefault="00164F5A" w:rsidP="00385DA0">
      <w:pPr>
        <w:pStyle w:val="ListParagraph"/>
        <w:numPr>
          <w:ilvl w:val="0"/>
          <w:numId w:val="10"/>
        </w:numPr>
        <w:spacing w:after="6" w:line="268" w:lineRule="auto"/>
        <w:ind w:right="13"/>
      </w:pPr>
      <w:r>
        <w:rPr>
          <w:b/>
          <w:bCs/>
        </w:rPr>
        <w:t>AI&amp;</w:t>
      </w:r>
      <w:r w:rsidR="00540F84">
        <w:rPr>
          <w:b/>
          <w:bCs/>
        </w:rPr>
        <w:t xml:space="preserve"> processing layer-</w:t>
      </w:r>
      <w:r w:rsidR="00B44FAC">
        <w:rPr>
          <w:szCs w:val="22"/>
        </w:rPr>
        <w:t xml:space="preserve">uses </w:t>
      </w:r>
      <w:r w:rsidR="008E006C">
        <w:rPr>
          <w:szCs w:val="22"/>
        </w:rPr>
        <w:t>Gemini</w:t>
      </w:r>
      <w:r w:rsidR="00B44FAC">
        <w:rPr>
          <w:szCs w:val="22"/>
        </w:rPr>
        <w:t xml:space="preserve"> AI for nut</w:t>
      </w:r>
      <w:r w:rsidR="002C4488">
        <w:rPr>
          <w:szCs w:val="22"/>
        </w:rPr>
        <w:t xml:space="preserve">rient analysis, dietary pattern recognition, and personalized </w:t>
      </w:r>
      <w:r w:rsidR="008E006C">
        <w:rPr>
          <w:szCs w:val="22"/>
        </w:rPr>
        <w:t>recommendations</w:t>
      </w:r>
      <w:r w:rsidR="002C4488">
        <w:rPr>
          <w:szCs w:val="22"/>
        </w:rPr>
        <w:t>.</w:t>
      </w:r>
    </w:p>
    <w:p w14:paraId="3FB32360" w14:textId="24B17624" w:rsidR="002C4488" w:rsidRDefault="00E75F8A" w:rsidP="00385DA0">
      <w:pPr>
        <w:pStyle w:val="ListParagraph"/>
        <w:numPr>
          <w:ilvl w:val="0"/>
          <w:numId w:val="10"/>
        </w:numPr>
        <w:spacing w:after="6" w:line="268" w:lineRule="auto"/>
        <w:ind w:right="13"/>
      </w:pPr>
      <w:r>
        <w:rPr>
          <w:b/>
          <w:bCs/>
        </w:rPr>
        <w:t>Application layer-</w:t>
      </w:r>
      <w:r>
        <w:t xml:space="preserve">Provides a web </w:t>
      </w:r>
      <w:r w:rsidR="003D163E">
        <w:t xml:space="preserve">/mobile interface foe users to input data, track </w:t>
      </w:r>
      <w:proofErr w:type="gramStart"/>
      <w:r w:rsidR="003D163E">
        <w:t>nutrition ,</w:t>
      </w:r>
      <w:proofErr w:type="gramEnd"/>
      <w:r w:rsidR="003D163E">
        <w:t xml:space="preserve"> and receive AI- driven insights</w:t>
      </w:r>
    </w:p>
    <w:p w14:paraId="00E312CB" w14:textId="4C2BB956" w:rsidR="003D163E" w:rsidRDefault="0068484E" w:rsidP="00385DA0">
      <w:pPr>
        <w:pStyle w:val="ListParagraph"/>
        <w:numPr>
          <w:ilvl w:val="0"/>
          <w:numId w:val="10"/>
        </w:numPr>
        <w:spacing w:after="6" w:line="268" w:lineRule="auto"/>
        <w:ind w:right="13"/>
      </w:pPr>
      <w:r>
        <w:rPr>
          <w:b/>
          <w:bCs/>
        </w:rPr>
        <w:lastRenderedPageBreak/>
        <w:t>Integration layer-</w:t>
      </w:r>
      <w:r>
        <w:t xml:space="preserve">connects with </w:t>
      </w:r>
      <w:proofErr w:type="gramStart"/>
      <w:r>
        <w:t>APIs</w:t>
      </w:r>
      <w:r w:rsidR="00426469">
        <w:t>(</w:t>
      </w:r>
      <w:proofErr w:type="gramEnd"/>
      <w:r w:rsidR="00426469">
        <w:t xml:space="preserve">EHRs, fitness apps) and </w:t>
      </w:r>
      <w:ins w:id="1" w:author="Microsoft Word" w:date="2025-03-04T11:10:00Z" w16du:dateUtc="2025-03-04T05:40:00Z">
        <w:r w:rsidR="008E006C">
          <w:t>ensures</w:t>
        </w:r>
      </w:ins>
      <w:r w:rsidR="00426469">
        <w:t xml:space="preserve"> data </w:t>
      </w:r>
      <w:ins w:id="2" w:author="Microsoft Word" w:date="2025-03-04T11:10:00Z" w16du:dateUtc="2025-03-04T05:40:00Z">
        <w:r w:rsidR="00426469">
          <w:t>sec</w:t>
        </w:r>
        <w:r w:rsidR="008E006C">
          <w:t>urity (GDPR/ HIPAA compliance).</w:t>
        </w:r>
      </w:ins>
    </w:p>
    <w:p w14:paraId="11EAC184" w14:textId="1415A590" w:rsidR="00D84515" w:rsidRPr="00870F0A" w:rsidRDefault="00EE42B5" w:rsidP="00870F0A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</w:rPr>
        <w:t>ser Flow:</w:t>
      </w:r>
    </w:p>
    <w:p w14:paraId="660BC9D7" w14:textId="6B046363" w:rsidR="00870F0A" w:rsidRDefault="00F80AC3" w:rsidP="00F80AC3">
      <w:pPr>
        <w:pStyle w:val="ListParagraph"/>
        <w:numPr>
          <w:ilvl w:val="0"/>
          <w:numId w:val="11"/>
        </w:numPr>
        <w:spacing w:after="9" w:line="268" w:lineRule="auto"/>
        <w:jc w:val="both"/>
      </w:pPr>
      <w:r>
        <w:rPr>
          <w:b/>
          <w:bCs/>
        </w:rPr>
        <w:t xml:space="preserve">User signup </w:t>
      </w:r>
      <w:r w:rsidR="008304B1">
        <w:rPr>
          <w:b/>
          <w:bCs/>
        </w:rPr>
        <w:t>&amp;profile setup-</w:t>
      </w:r>
      <w:r w:rsidR="008304B1">
        <w:t xml:space="preserve">Enter health data and dietary goals </w:t>
      </w:r>
    </w:p>
    <w:p w14:paraId="32D0C695" w14:textId="00589E90" w:rsidR="008304B1" w:rsidRDefault="005D5E5C" w:rsidP="00F80AC3">
      <w:pPr>
        <w:pStyle w:val="ListParagraph"/>
        <w:numPr>
          <w:ilvl w:val="0"/>
          <w:numId w:val="11"/>
        </w:numPr>
        <w:spacing w:after="9" w:line="268" w:lineRule="auto"/>
        <w:jc w:val="both"/>
      </w:pPr>
      <w:r>
        <w:rPr>
          <w:b/>
          <w:bCs/>
        </w:rPr>
        <w:t>Data input &amp;Tracking -</w:t>
      </w:r>
      <w:r>
        <w:t xml:space="preserve">log meals, </w:t>
      </w:r>
      <w:r w:rsidR="00643EFE">
        <w:t>biometrics, or sync with wearables.</w:t>
      </w:r>
    </w:p>
    <w:p w14:paraId="7C8FB94F" w14:textId="004A590C" w:rsidR="00083FDC" w:rsidRDefault="00083FDC" w:rsidP="00F80AC3">
      <w:pPr>
        <w:pStyle w:val="ListParagraph"/>
        <w:numPr>
          <w:ilvl w:val="0"/>
          <w:numId w:val="11"/>
        </w:numPr>
        <w:spacing w:after="9" w:line="268" w:lineRule="auto"/>
        <w:jc w:val="both"/>
      </w:pPr>
      <w:r>
        <w:rPr>
          <w:b/>
          <w:bCs/>
        </w:rPr>
        <w:t>AI analysis &amp;insights-</w:t>
      </w:r>
      <w:r w:rsidR="00183FED">
        <w:t xml:space="preserve"> Gemini AI provides personalized nutrition recommendations</w:t>
      </w:r>
    </w:p>
    <w:p w14:paraId="69DB5953" w14:textId="495AC915" w:rsidR="00183FED" w:rsidRDefault="00183FED" w:rsidP="00F80AC3">
      <w:pPr>
        <w:pStyle w:val="ListParagraph"/>
        <w:numPr>
          <w:ilvl w:val="0"/>
          <w:numId w:val="11"/>
        </w:numPr>
        <w:spacing w:after="9" w:line="268" w:lineRule="auto"/>
        <w:jc w:val="both"/>
      </w:pPr>
      <w:r>
        <w:rPr>
          <w:b/>
          <w:bCs/>
        </w:rPr>
        <w:t>User dash board and feedback-</w:t>
      </w:r>
      <w:r>
        <w:t xml:space="preserve">view </w:t>
      </w:r>
      <w:proofErr w:type="gramStart"/>
      <w:r>
        <w:t>reports ,</w:t>
      </w:r>
      <w:proofErr w:type="gramEnd"/>
      <w:r>
        <w:t xml:space="preserve"> </w:t>
      </w:r>
      <w:r w:rsidR="00172A63">
        <w:t>track progress, and refine AI suggestions.</w:t>
      </w:r>
    </w:p>
    <w:p w14:paraId="533DAD97" w14:textId="77777777" w:rsidR="00183FED" w:rsidRDefault="00183FED" w:rsidP="00172A63">
      <w:pPr>
        <w:pStyle w:val="ListParagraph"/>
        <w:spacing w:after="9" w:line="268" w:lineRule="auto"/>
        <w:ind w:left="1425"/>
        <w:jc w:val="both"/>
      </w:pPr>
    </w:p>
    <w:p w14:paraId="760EAD55" w14:textId="77777777" w:rsidR="00D84515" w:rsidRDefault="00EE42B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</w:rPr>
        <w:t xml:space="preserve">I/UX Considerations: </w:t>
      </w:r>
    </w:p>
    <w:p w14:paraId="2C1C8D0E" w14:textId="266BD68A" w:rsidR="00D84515" w:rsidRDefault="008073A7" w:rsidP="007C2948">
      <w:pPr>
        <w:pStyle w:val="ListParagraph"/>
        <w:numPr>
          <w:ilvl w:val="0"/>
          <w:numId w:val="13"/>
        </w:numPr>
        <w:spacing w:after="18"/>
      </w:pPr>
      <w:r>
        <w:rPr>
          <w:b/>
          <w:bCs/>
        </w:rPr>
        <w:t>Simple intuitive UI-</w:t>
      </w:r>
      <w:r>
        <w:t xml:space="preserve">Easy navigation and data </w:t>
      </w:r>
      <w:r w:rsidR="002C3431">
        <w:t>input.</w:t>
      </w:r>
    </w:p>
    <w:p w14:paraId="5FEE2BD4" w14:textId="1E49DE83" w:rsidR="002C3431" w:rsidRDefault="002C3431" w:rsidP="007C2948">
      <w:pPr>
        <w:pStyle w:val="ListParagraph"/>
        <w:numPr>
          <w:ilvl w:val="0"/>
          <w:numId w:val="13"/>
        </w:numPr>
        <w:spacing w:after="18"/>
      </w:pPr>
      <w:r>
        <w:rPr>
          <w:b/>
          <w:bCs/>
        </w:rPr>
        <w:t>Personalized Experience -</w:t>
      </w:r>
      <w:r w:rsidR="00417660">
        <w:t xml:space="preserve">Adapts to user goals and </w:t>
      </w:r>
      <w:proofErr w:type="gramStart"/>
      <w:r w:rsidR="00417660">
        <w:t>preferences .</w:t>
      </w:r>
      <w:proofErr w:type="gramEnd"/>
    </w:p>
    <w:p w14:paraId="39877C5A" w14:textId="64CAF221" w:rsidR="00417660" w:rsidRDefault="00417660" w:rsidP="007C2948">
      <w:pPr>
        <w:pStyle w:val="ListParagraph"/>
        <w:numPr>
          <w:ilvl w:val="0"/>
          <w:numId w:val="13"/>
        </w:numPr>
        <w:spacing w:after="18"/>
      </w:pPr>
      <w:r>
        <w:rPr>
          <w:b/>
          <w:bCs/>
        </w:rPr>
        <w:t>Clear data visual</w:t>
      </w:r>
      <w:r w:rsidR="00BD19D8">
        <w:rPr>
          <w:b/>
          <w:bCs/>
        </w:rPr>
        <w:t>ization-</w:t>
      </w:r>
      <w:r w:rsidR="00BD19D8">
        <w:t xml:space="preserve">Chats and insights for better </w:t>
      </w:r>
      <w:proofErr w:type="gramStart"/>
      <w:r w:rsidR="00BD19D8">
        <w:t xml:space="preserve">understanding </w:t>
      </w:r>
      <w:r w:rsidR="00AE6747">
        <w:t>.</w:t>
      </w:r>
      <w:proofErr w:type="gramEnd"/>
    </w:p>
    <w:p w14:paraId="1ACFF74D" w14:textId="0102840D" w:rsidR="00AE6747" w:rsidRDefault="00AE6747" w:rsidP="007C2948">
      <w:pPr>
        <w:pStyle w:val="ListParagraph"/>
        <w:numPr>
          <w:ilvl w:val="0"/>
          <w:numId w:val="13"/>
        </w:numPr>
        <w:spacing w:after="18"/>
      </w:pPr>
      <w:r>
        <w:rPr>
          <w:b/>
          <w:bCs/>
        </w:rPr>
        <w:t>Accessibility and integration-</w:t>
      </w:r>
      <w:r>
        <w:t xml:space="preserve"> Responsive design, voice </w:t>
      </w:r>
      <w:proofErr w:type="gramStart"/>
      <w:r>
        <w:t>input ,</w:t>
      </w:r>
      <w:proofErr w:type="gramEnd"/>
      <w:r>
        <w:t xml:space="preserve"> and app syncing.</w:t>
      </w:r>
    </w:p>
    <w:p w14:paraId="0F49706B" w14:textId="255B1517" w:rsidR="00D84515" w:rsidRDefault="00D84515" w:rsidP="007C2948">
      <w:pPr>
        <w:spacing w:after="9" w:line="268" w:lineRule="auto"/>
        <w:ind w:right="13"/>
      </w:pPr>
    </w:p>
    <w:p w14:paraId="0F6A6130" w14:textId="77777777" w:rsidR="00D84515" w:rsidRDefault="00EE42B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CA0EED" wp14:editId="69AB762F">
                <wp:extent cx="5867400" cy="12700"/>
                <wp:effectExtent l="0" t="0" r="0" b="0"/>
                <wp:docPr id="11678" name="Group 1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C8343" id="Group 1167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3ngl&#10;ok0CAACtBQAADgAAAAAAAAAAAAAAAAAuAgAAZHJzL2Uyb0RvYy54bWxQSwECLQAUAAYACAAAACEA&#10;DYjz29sAAAADAQAADwAAAAAAAAAAAAAAAACnBAAAZHJzL2Rvd25yZXYueG1sUEsFBgAAAAAEAAQA&#10;8wAAAK8FAAAAAA==&#10;">
                <v:shape id="Shape 87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F1F1745" w14:textId="77777777" w:rsidR="00D84515" w:rsidRDefault="00EE42B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6CCB20B" w14:textId="77777777" w:rsidR="00D84515" w:rsidRDefault="00EE42B5">
      <w:pPr>
        <w:pStyle w:val="Heading2"/>
        <w:ind w:left="-5"/>
      </w:pPr>
      <w:r>
        <w:t xml:space="preserve">Phase-4: Project Planning (Agile Methodologies) </w:t>
      </w:r>
    </w:p>
    <w:p w14:paraId="55D73320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BD13861" w14:textId="77777777" w:rsidR="00D84515" w:rsidRDefault="00EE42B5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D84515" w14:paraId="432FC49F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6CAE56" w14:textId="77777777" w:rsidR="00D84515" w:rsidRDefault="00EE42B5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915EC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7AE22A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34086" w14:textId="77777777" w:rsidR="00D84515" w:rsidRDefault="00EE42B5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0F114C" w14:textId="77777777" w:rsidR="00D84515" w:rsidRDefault="00EE42B5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17686D" w14:textId="77777777" w:rsidR="00D84515" w:rsidRDefault="00EE42B5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DF2F1" w14:textId="77777777" w:rsidR="00D84515" w:rsidRDefault="00EE42B5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DD1F" w14:textId="77777777" w:rsidR="00D84515" w:rsidRDefault="00EE42B5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1C88B260" w14:textId="77777777" w:rsidR="00D84515" w:rsidRDefault="00EE42B5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D84515" w14:paraId="5650FE17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96E700" w14:textId="77777777" w:rsidR="00D84515" w:rsidRDefault="00EE42B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28994F" w14:textId="77777777" w:rsidR="00D84515" w:rsidRDefault="00EE42B5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728E28EA" w14:textId="77777777" w:rsidR="00D84515" w:rsidRDefault="00EE42B5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C48235" w14:textId="77777777" w:rsidR="00D84515" w:rsidRDefault="00EE42B5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405FE" w14:textId="77777777" w:rsidR="00D84515" w:rsidRDefault="00EE42B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1626B9D7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B43B67" w14:textId="77777777" w:rsidR="00D84515" w:rsidRDefault="00EE42B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2B57D781" w14:textId="77777777" w:rsidR="00D84515" w:rsidRDefault="00EE42B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F337B8" w14:textId="77777777" w:rsidR="00D84515" w:rsidRDefault="00EE42B5"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F20F5" w14:textId="5464D494" w:rsidR="00D84515" w:rsidRDefault="00172F59" w:rsidP="00821507">
            <w:pPr>
              <w:spacing w:after="14"/>
              <w:ind w:left="49"/>
            </w:pPr>
            <w:r>
              <w:t xml:space="preserve">Cloud </w:t>
            </w:r>
            <w:proofErr w:type="gramStart"/>
            <w:r>
              <w:t>DB</w:t>
            </w:r>
            <w:r w:rsidR="00400F0C">
              <w:t xml:space="preserve"> </w:t>
            </w:r>
            <w:r w:rsidR="009024A6">
              <w:t>,</w:t>
            </w:r>
            <w:r w:rsidR="00400F0C">
              <w:t>python</w:t>
            </w:r>
            <w:proofErr w:type="gramEnd"/>
            <w:r w:rsidR="00400F0C">
              <w:t>, Gemini</w:t>
            </w:r>
          </w:p>
          <w:p w14:paraId="0C8C0972" w14:textId="0CBE5E3F" w:rsidR="00400F0C" w:rsidRDefault="00400F0C" w:rsidP="00821507">
            <w:pPr>
              <w:spacing w:after="14"/>
              <w:ind w:left="49"/>
            </w:pPr>
            <w:r>
              <w:t>AI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31B73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D84515" w14:paraId="0965FA2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30A72C" w14:textId="77777777" w:rsidR="00D84515" w:rsidRDefault="00EE42B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A359F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11AA" w14:textId="77777777" w:rsidR="00D84515" w:rsidRDefault="00EE42B5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80A9F2B" w14:textId="77777777" w:rsidR="00D84515" w:rsidRDefault="00EE42B5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0A7D" w14:textId="77777777" w:rsidR="00D84515" w:rsidRDefault="00EE42B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36643D65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1951" w14:textId="77777777" w:rsidR="00D84515" w:rsidRDefault="00EE42B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529C1928" w14:textId="77777777" w:rsidR="00D84515" w:rsidRDefault="00EE42B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7E007A" w14:textId="77777777" w:rsidR="00D84515" w:rsidRDefault="00EE42B5"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52636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8995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D84515" w14:paraId="6E39C175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3AF05B" w14:textId="77777777" w:rsidR="00D84515" w:rsidRDefault="00EE42B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39764" w14:textId="77777777" w:rsidR="00D84515" w:rsidRDefault="00EE42B5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14:paraId="0873CA59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664EA" w14:textId="77777777" w:rsidR="00D84515" w:rsidRDefault="00EE42B5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41C5" w14:textId="77777777" w:rsidR="00D84515" w:rsidRDefault="00EE42B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2FB9F776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573BFE" w14:textId="77777777" w:rsidR="00D84515" w:rsidRDefault="00EE42B5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535C0" w14:textId="77777777" w:rsidR="00D84515" w:rsidRDefault="00EE42B5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BBC40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1B140" w14:textId="21B668B8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</w:t>
            </w:r>
            <w:r w:rsidR="00762B40">
              <w:rPr>
                <w:rFonts w:ascii="Arial" w:eastAsia="Arial" w:hAnsi="Arial" w:cs="Arial"/>
                <w:sz w:val="18"/>
              </w:rPr>
              <w:t>&amp;</w:t>
            </w:r>
            <w:r w:rsidR="003E14E6">
              <w:rPr>
                <w:rFonts w:ascii="Arial" w:eastAsia="Arial" w:hAnsi="Arial" w:cs="Arial"/>
                <w:sz w:val="18"/>
              </w:rPr>
              <w:t>recommendation system</w:t>
            </w:r>
          </w:p>
        </w:tc>
      </w:tr>
      <w:tr w:rsidR="00D84515" w14:paraId="62EEA994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FA435" w14:textId="77777777" w:rsidR="00D84515" w:rsidRDefault="00EE42B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B6517" w14:textId="77777777" w:rsidR="00D84515" w:rsidRDefault="00EE42B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6F31E30B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E005F8" w14:textId="77777777" w:rsidR="00D84515" w:rsidRDefault="00EE42B5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1E75E" w14:textId="77777777" w:rsidR="00D84515" w:rsidRDefault="00EE42B5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1925C6AF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3F0A1" w14:textId="77777777" w:rsidR="00D84515" w:rsidRDefault="00EE42B5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732E27" w14:textId="77777777" w:rsidR="00D84515" w:rsidRDefault="00EE42B5"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E4398" w14:textId="72F8F6CF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</w:t>
            </w:r>
            <w:r w:rsidR="001A021E">
              <w:rPr>
                <w:rFonts w:ascii="Arial" w:eastAsia="Arial" w:hAnsi="Arial" w:cs="Arial"/>
                <w:sz w:val="18"/>
              </w:rPr>
              <w:t>user inp</w:t>
            </w:r>
            <w:r w:rsidR="00762B40">
              <w:rPr>
                <w:rFonts w:ascii="Arial" w:eastAsia="Arial" w:hAnsi="Arial" w:cs="Arial"/>
                <w:sz w:val="18"/>
              </w:rPr>
              <w:t>uts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3E53F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D84515" w14:paraId="2A688678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C912B" w14:textId="77777777" w:rsidR="00D84515" w:rsidRDefault="00EE42B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8A08DF" w14:textId="77777777" w:rsidR="00D84515" w:rsidRDefault="00EE42B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18831C5F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41551" w14:textId="77777777" w:rsidR="00D84515" w:rsidRDefault="00EE42B5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112B617" w14:textId="77777777" w:rsidR="00D84515" w:rsidRDefault="00EE42B5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E07F54" w14:textId="77777777" w:rsidR="00D84515" w:rsidRDefault="00EE42B5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0816D5E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D7D4C" w14:textId="77777777" w:rsidR="00D84515" w:rsidRDefault="00EE42B5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CCB7C1" w14:textId="77777777" w:rsidR="00D84515" w:rsidRDefault="00EE42B5">
            <w:pPr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B25DBA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70A6" w14:textId="77777777" w:rsidR="00D84515" w:rsidRDefault="00EE42B5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D84515" w14:paraId="19574634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FB6E3B" w14:textId="77777777" w:rsidR="00D84515" w:rsidRDefault="00EE42B5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8F98" w14:textId="77777777" w:rsidR="00D84515" w:rsidRDefault="00EE42B5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5451A2F8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5DB89" w14:textId="77777777" w:rsidR="00D84515" w:rsidRDefault="00EE42B5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EFA3" w14:textId="77777777" w:rsidR="00D84515" w:rsidRDefault="00EE42B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60AD0406" w14:textId="77777777" w:rsidR="00D84515" w:rsidRDefault="00EE42B5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042C7" w14:textId="77777777" w:rsidR="00D84515" w:rsidRDefault="00EE42B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1B8EBC03" w14:textId="77777777" w:rsidR="00D84515" w:rsidRDefault="00EE42B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CF9242" w14:textId="77777777" w:rsidR="00D84515" w:rsidRDefault="00EE42B5">
            <w:pPr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DFA5" w14:textId="77777777" w:rsidR="00D84515" w:rsidRDefault="00EE42B5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8579" w14:textId="77777777" w:rsidR="00D84515" w:rsidRDefault="00EE42B5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442D0B29" w14:textId="77777777" w:rsidR="00D84515" w:rsidRDefault="00EE42B5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F120EAC" w14:textId="77777777" w:rsidR="00D84515" w:rsidRDefault="00EE42B5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42C989BE" w14:textId="77777777" w:rsidR="00D84515" w:rsidRDefault="00EE42B5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48B60CC6" w14:textId="77777777" w:rsidR="00D84515" w:rsidRDefault="00EE42B5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0B14DE1A" w14:textId="191DB5CE" w:rsidR="00D84515" w:rsidRPr="0041386B" w:rsidRDefault="00EE42B5">
      <w:pPr>
        <w:spacing w:after="42" w:line="268" w:lineRule="auto"/>
        <w:ind w:left="10" w:hanging="10"/>
        <w:jc w:val="both"/>
        <w:rPr>
          <w:bCs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 xml:space="preserve">Google Gemini </w:t>
      </w:r>
      <w:r w:rsidR="0041386B">
        <w:rPr>
          <w:rFonts w:ascii="Arial" w:eastAsia="Arial" w:hAnsi="Arial" w:cs="Arial"/>
          <w:b/>
        </w:rPr>
        <w:t xml:space="preserve">AI API </w:t>
      </w:r>
      <w:r w:rsidR="0041386B">
        <w:rPr>
          <w:rFonts w:ascii="Arial" w:eastAsia="Arial" w:hAnsi="Arial" w:cs="Arial"/>
          <w:bCs/>
        </w:rPr>
        <w:t>for nutritional analysis.</w:t>
      </w:r>
    </w:p>
    <w:p w14:paraId="3A993A93" w14:textId="1E6BAD76" w:rsidR="00D84515" w:rsidRDefault="00EE42B5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 xml:space="preserve">basic UI with input </w:t>
      </w:r>
      <w:r w:rsidR="00B76C60">
        <w:rPr>
          <w:rFonts w:ascii="Arial" w:eastAsia="Arial" w:hAnsi="Arial" w:cs="Arial"/>
          <w:b/>
        </w:rPr>
        <w:t>fields</w:t>
      </w:r>
      <w:r w:rsidR="00B76C60">
        <w:rPr>
          <w:rFonts w:ascii="Arial" w:eastAsia="Arial" w:hAnsi="Arial" w:cs="Arial"/>
        </w:rPr>
        <w:t>. (</w:t>
      </w:r>
      <w:r w:rsidR="00291D4D">
        <w:rPr>
          <w:rFonts w:ascii="Arial" w:eastAsia="Arial" w:hAnsi="Arial" w:cs="Arial"/>
        </w:rPr>
        <w:t xml:space="preserve">e.g., food logging, health data) </w:t>
      </w:r>
    </w:p>
    <w:p w14:paraId="2368FCE9" w14:textId="77777777" w:rsidR="00D84515" w:rsidRDefault="00EE42B5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0AC57774" w14:textId="77777777" w:rsidR="00915710" w:rsidRDefault="00EE42B5" w:rsidP="00915710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</w:t>
      </w:r>
      <w:r w:rsidR="00292937">
        <w:rPr>
          <w:rFonts w:ascii="Arial" w:eastAsia="Arial" w:hAnsi="Arial" w:cs="Arial"/>
          <w:b/>
          <w:bCs/>
        </w:rPr>
        <w:t xml:space="preserve"> food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>.</w:t>
      </w:r>
    </w:p>
    <w:p w14:paraId="0DBB3284" w14:textId="457DEBA2" w:rsidR="00D84515" w:rsidRPr="00915710" w:rsidRDefault="00EE42B5" w:rsidP="00915710">
      <w:pPr>
        <w:spacing w:after="91" w:line="399" w:lineRule="auto"/>
        <w:ind w:left="10" w:right="258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265E33BE" w14:textId="085E598D" w:rsidR="00F144DA" w:rsidRDefault="00EE42B5">
      <w:pPr>
        <w:spacing w:after="232" w:line="268" w:lineRule="auto"/>
        <w:ind w:left="10" w:right="253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</w:t>
      </w:r>
      <w:r>
        <w:rPr>
          <w:rFonts w:ascii="Arial" w:eastAsia="Arial" w:hAnsi="Arial" w:cs="Arial"/>
        </w:rPr>
        <w:t>I responses</w:t>
      </w:r>
      <w:r w:rsidR="00915710">
        <w:rPr>
          <w:rFonts w:ascii="Arial" w:eastAsia="Arial" w:hAnsi="Arial" w:cs="Arial"/>
        </w:rPr>
        <w:t xml:space="preserve"> accuracy</w:t>
      </w:r>
      <w:r>
        <w:rPr>
          <w:rFonts w:ascii="Arial" w:eastAsia="Arial" w:hAnsi="Arial" w:cs="Arial"/>
        </w:rPr>
        <w:t>, refine UI, &amp; fix UI bugs.</w:t>
      </w:r>
    </w:p>
    <w:p w14:paraId="618DAA73" w14:textId="0DBCFDB8" w:rsidR="00D84515" w:rsidRDefault="00EE42B5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12D0D5F9" w14:textId="77777777" w:rsidR="00D84515" w:rsidRDefault="00EE42B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0AD5CEA" w14:textId="77777777" w:rsidR="00D84515" w:rsidRDefault="00EE42B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1E1CBFA" wp14:editId="7E5B2D07">
                <wp:extent cx="5867400" cy="12700"/>
                <wp:effectExtent l="0" t="0" r="0" b="0"/>
                <wp:docPr id="12913" name="Group 12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EAE5F" id="Group 129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/jla&#10;y00CAACvBQAADgAAAAAAAAAAAAAAAAAuAgAAZHJzL2Uyb0RvYy54bWxQSwECLQAUAAYACAAAACEA&#10;DYjz29sAAAADAQAADwAAAAAAAAAAAAAAAACnBAAAZHJzL2Rvd25yZXYueG1sUEsFBgAAAAAEAAQA&#10;8wAAAK8FAAAAAA==&#10;">
                <v:shape id="Shape 14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5D26455" w14:textId="77777777" w:rsidR="00D84515" w:rsidRDefault="00EE42B5">
      <w:pPr>
        <w:pStyle w:val="Heading2"/>
        <w:ind w:left="-5"/>
      </w:pPr>
      <w:r>
        <w:t xml:space="preserve">Phase-5: Project Development </w:t>
      </w:r>
    </w:p>
    <w:p w14:paraId="335FFD4D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4854672" w14:textId="7B50C593" w:rsidR="00D84515" w:rsidRDefault="00EE42B5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r w:rsidR="00AC7E23">
        <w:rPr>
          <w:rFonts w:ascii="Arial" w:eastAsia="Arial" w:hAnsi="Arial" w:cs="Arial"/>
          <w:b/>
          <w:bCs/>
        </w:rPr>
        <w:t>AI-Po</w:t>
      </w:r>
      <w:r w:rsidR="0083412A">
        <w:rPr>
          <w:rFonts w:ascii="Arial" w:eastAsia="Arial" w:hAnsi="Arial" w:cs="Arial"/>
          <w:b/>
          <w:bCs/>
        </w:rPr>
        <w:t>we</w:t>
      </w:r>
      <w:r w:rsidR="0092307B">
        <w:rPr>
          <w:rFonts w:ascii="Arial" w:eastAsia="Arial" w:hAnsi="Arial" w:cs="Arial"/>
          <w:b/>
          <w:bCs/>
        </w:rPr>
        <w:t>red Nutri</w:t>
      </w:r>
      <w:r w:rsidR="007B55B0">
        <w:rPr>
          <w:rFonts w:ascii="Arial" w:eastAsia="Arial" w:hAnsi="Arial" w:cs="Arial"/>
          <w:b/>
          <w:bCs/>
        </w:rPr>
        <w:t>tion Science</w:t>
      </w:r>
      <w:r w:rsidR="007B55B0">
        <w:rPr>
          <w:rFonts w:ascii="Arial" w:eastAsia="Arial" w:hAnsi="Arial" w:cs="Arial"/>
        </w:rPr>
        <w:t xml:space="preserve"> </w:t>
      </w:r>
      <w:r w:rsidR="007B55B0">
        <w:rPr>
          <w:rFonts w:ascii="Arial" w:eastAsia="Arial" w:hAnsi="Arial" w:cs="Arial"/>
          <w:b/>
          <w:bCs/>
        </w:rPr>
        <w:t>App.</w:t>
      </w:r>
      <w:r>
        <w:rPr>
          <w:rFonts w:ascii="Arial" w:eastAsia="Arial" w:hAnsi="Arial" w:cs="Arial"/>
        </w:rPr>
        <w:t xml:space="preserve"> </w:t>
      </w:r>
    </w:p>
    <w:p w14:paraId="07EC443B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0E02437C" w14:textId="77777777" w:rsidR="00D84515" w:rsidRDefault="00EE42B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07E39A6E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1A83225" w14:textId="77777777" w:rsidR="00D84515" w:rsidRDefault="00EE42B5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 xml:space="preserve"> </w:t>
      </w:r>
    </w:p>
    <w:p w14:paraId="6C989A84" w14:textId="77777777" w:rsidR="00D84515" w:rsidRDefault="00EE42B5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 Gemini Flash API </w:t>
      </w:r>
    </w:p>
    <w:p w14:paraId="356CBB6E" w14:textId="77777777" w:rsidR="00D84515" w:rsidRDefault="00EE42B5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275F4002" w14:textId="77777777" w:rsidR="00D84515" w:rsidRDefault="00EE42B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0C27466D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6ACAEA1" w14:textId="784775DA" w:rsidR="00D84515" w:rsidRPr="00E95313" w:rsidRDefault="00EE42B5" w:rsidP="00703CBA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Implement </w:t>
      </w:r>
      <w:r w:rsidR="00B14226">
        <w:rPr>
          <w:rFonts w:ascii="Arial" w:eastAsia="Arial" w:hAnsi="Arial" w:cs="Arial"/>
          <w:bCs/>
        </w:rPr>
        <w:t xml:space="preserve">Ai </w:t>
      </w:r>
      <w:r w:rsidR="00D76CBB">
        <w:rPr>
          <w:rFonts w:ascii="Arial" w:eastAsia="Arial" w:hAnsi="Arial" w:cs="Arial"/>
          <w:bCs/>
        </w:rPr>
        <w:t>models, data base, and front-end/back-end</w:t>
      </w:r>
      <w:r w:rsidR="00E95313">
        <w:rPr>
          <w:rFonts w:ascii="Arial" w:eastAsia="Arial" w:hAnsi="Arial" w:cs="Arial"/>
          <w:bCs/>
        </w:rPr>
        <w:t xml:space="preserve"> components.</w:t>
      </w:r>
    </w:p>
    <w:p w14:paraId="3AD6C1BD" w14:textId="77777777" w:rsidR="00E95313" w:rsidRDefault="00E95313" w:rsidP="00703CBA">
      <w:pPr>
        <w:numPr>
          <w:ilvl w:val="1"/>
          <w:numId w:val="5"/>
        </w:numPr>
        <w:spacing w:after="9" w:line="268" w:lineRule="auto"/>
        <w:ind w:right="13" w:hanging="360"/>
      </w:pPr>
    </w:p>
    <w:p w14:paraId="29B41D72" w14:textId="77777777" w:rsidR="00D84515" w:rsidRDefault="00EE42B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7DDA78C6" w14:textId="77777777" w:rsidR="00D84515" w:rsidRDefault="00EE42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1584661" w14:textId="55ADA75D" w:rsidR="00D84515" w:rsidRDefault="00EE42B5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1E7565">
        <w:rPr>
          <w:rFonts w:ascii="Arial" w:eastAsia="Arial" w:hAnsi="Arial" w:cs="Arial"/>
        </w:rPr>
        <w:t>Inconsistent</w:t>
      </w:r>
      <w:r w:rsidR="007174E4">
        <w:rPr>
          <w:rFonts w:ascii="Arial" w:eastAsia="Arial" w:hAnsi="Arial" w:cs="Arial"/>
        </w:rPr>
        <w:t xml:space="preserve"> </w:t>
      </w:r>
      <w:r w:rsidR="001E7565">
        <w:rPr>
          <w:rFonts w:ascii="Arial" w:eastAsia="Arial" w:hAnsi="Arial" w:cs="Arial"/>
        </w:rPr>
        <w:t>nutritional</w:t>
      </w:r>
      <w:r w:rsidR="007174E4">
        <w:rPr>
          <w:rFonts w:ascii="Arial" w:eastAsia="Arial" w:hAnsi="Arial" w:cs="Arial"/>
        </w:rPr>
        <w:t xml:space="preserve"> from various sources</w:t>
      </w:r>
    </w:p>
    <w:p w14:paraId="7290DA37" w14:textId="3F03FE3C" w:rsidR="00D84515" w:rsidRDefault="00EE42B5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</w:t>
      </w:r>
      <w:r w:rsidR="001E7565">
        <w:rPr>
          <w:rFonts w:ascii="Arial" w:eastAsia="Arial" w:hAnsi="Arial" w:cs="Arial"/>
        </w:rPr>
        <w:t>Use d</w:t>
      </w:r>
      <w:r w:rsidR="00C217A5">
        <w:rPr>
          <w:rFonts w:ascii="Arial" w:eastAsia="Arial" w:hAnsi="Arial" w:cs="Arial"/>
        </w:rPr>
        <w:t>ata validation</w:t>
      </w:r>
      <w:r w:rsidR="000A270F">
        <w:rPr>
          <w:rFonts w:ascii="Arial" w:eastAsia="Arial" w:hAnsi="Arial" w:cs="Arial"/>
        </w:rPr>
        <w:t xml:space="preserve"> </w:t>
      </w:r>
      <w:proofErr w:type="gramStart"/>
      <w:r w:rsidR="000A270F">
        <w:rPr>
          <w:rFonts w:ascii="Arial" w:eastAsia="Arial" w:hAnsi="Arial" w:cs="Arial"/>
        </w:rPr>
        <w:t>pre</w:t>
      </w:r>
      <w:r w:rsidR="0066379B">
        <w:rPr>
          <w:rFonts w:ascii="Arial" w:eastAsia="Arial" w:hAnsi="Arial" w:cs="Arial"/>
        </w:rPr>
        <w:t xml:space="preserve">processing </w:t>
      </w:r>
      <w:r w:rsidR="00573DB7">
        <w:rPr>
          <w:rFonts w:ascii="Arial" w:eastAsia="Arial" w:hAnsi="Arial" w:cs="Arial"/>
        </w:rPr>
        <w:t>,</w:t>
      </w:r>
      <w:proofErr w:type="gramEnd"/>
      <w:r w:rsidR="00573DB7">
        <w:rPr>
          <w:rFonts w:ascii="Arial" w:eastAsia="Arial" w:hAnsi="Arial" w:cs="Arial"/>
        </w:rPr>
        <w:t xml:space="preserve"> and reliable APIs.</w:t>
      </w:r>
    </w:p>
    <w:p w14:paraId="3A106E29" w14:textId="4A11744D" w:rsidR="00D84515" w:rsidRDefault="00EE42B5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573DB7">
        <w:rPr>
          <w:rFonts w:ascii="Arial" w:eastAsia="Arial" w:hAnsi="Arial" w:cs="Arial"/>
        </w:rPr>
        <w:t xml:space="preserve">Potential errors in AI-generated </w:t>
      </w:r>
      <w:r w:rsidR="00A3569F">
        <w:rPr>
          <w:rFonts w:ascii="Arial" w:eastAsia="Arial" w:hAnsi="Arial" w:cs="Arial"/>
        </w:rPr>
        <w:t>recommendations</w:t>
      </w:r>
      <w:r w:rsidR="00CD4631">
        <w:rPr>
          <w:rFonts w:ascii="Arial" w:eastAsia="Arial" w:hAnsi="Arial" w:cs="Arial"/>
        </w:rPr>
        <w:t xml:space="preserve"> </w:t>
      </w:r>
    </w:p>
    <w:p w14:paraId="235EF03D" w14:textId="6F006A79" w:rsidR="00D84515" w:rsidRDefault="00EE42B5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</w:t>
      </w:r>
      <w:r w:rsidR="00CD4631">
        <w:rPr>
          <w:rFonts w:ascii="Arial" w:eastAsia="Arial" w:hAnsi="Arial" w:cs="Arial"/>
        </w:rPr>
        <w:t>Train models on div</w:t>
      </w:r>
      <w:r w:rsidR="00A3569F">
        <w:rPr>
          <w:rFonts w:ascii="Arial" w:eastAsia="Arial" w:hAnsi="Arial" w:cs="Arial"/>
        </w:rPr>
        <w:t>erse data and continual refine with user feedback.</w:t>
      </w:r>
    </w:p>
    <w:p w14:paraId="0C3329BB" w14:textId="77777777" w:rsidR="00D84515" w:rsidRDefault="00EE42B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DB6573" wp14:editId="1DCFA2A7">
                <wp:extent cx="5867400" cy="12700"/>
                <wp:effectExtent l="0" t="0" r="0" b="0"/>
                <wp:docPr id="12914" name="Group 12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24F38" id="Group 129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tYoA&#10;UE0CAACvBQAADgAAAAAAAAAAAAAAAAAuAgAAZHJzL2Uyb0RvYy54bWxQSwECLQAUAAYACAAAACEA&#10;DYjz29sAAAADAQAADwAAAAAAAAAAAAAAAACnBAAAZHJzL2Rvd25yZXYueG1sUEsFBgAAAAAEAAQA&#10;8wAAAK8FAAAAAA==&#10;">
                <v:shape id="Shape 168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1D4AF0C" w14:textId="77777777" w:rsidR="00D84515" w:rsidRDefault="00EE42B5">
      <w:pPr>
        <w:pStyle w:val="Heading2"/>
        <w:ind w:left="-5"/>
      </w:pPr>
      <w:r>
        <w:t xml:space="preserve">Phase-6: Functional &amp; Performance Testing </w:t>
      </w:r>
    </w:p>
    <w:p w14:paraId="774C171A" w14:textId="77777777" w:rsidR="00D84515" w:rsidRDefault="00EE42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D1F460B" w14:textId="77777777" w:rsidR="00D84515" w:rsidRDefault="00EE42B5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D84515" w14:paraId="1035A641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E8BD" w14:textId="77777777" w:rsidR="00D84515" w:rsidRDefault="00EE42B5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C38535" w14:textId="77777777" w:rsidR="00D84515" w:rsidRDefault="00EE42B5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DA277B" w14:textId="77777777" w:rsidR="00D84515" w:rsidRDefault="00EE42B5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982BB" w14:textId="77777777" w:rsidR="00D84515" w:rsidRDefault="00EE42B5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893319" w14:textId="77777777" w:rsidR="00D84515" w:rsidRDefault="00EE42B5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7A26F7" w14:textId="77777777" w:rsidR="00D84515" w:rsidRDefault="00EE42B5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84515" w14:paraId="1546CCFD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7BAE4" w14:textId="77777777" w:rsidR="00D84515" w:rsidRDefault="00EE42B5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AE44" w14:textId="77777777" w:rsidR="00D84515" w:rsidRDefault="00EE42B5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6C6F6734" w14:textId="77777777" w:rsidR="00D84515" w:rsidRDefault="00EE42B5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2384" w14:textId="33650A75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"Best </w:t>
            </w:r>
            <w:r w:rsidR="004707BF">
              <w:rPr>
                <w:rFonts w:ascii="Arial" w:eastAsia="Arial" w:hAnsi="Arial" w:cs="Arial"/>
                <w:sz w:val="20"/>
              </w:rPr>
              <w:t>foods for vitamin D deficiency</w:t>
            </w:r>
            <w:r>
              <w:rPr>
                <w:rFonts w:ascii="Arial" w:eastAsia="Arial" w:hAnsi="Arial" w:cs="Arial"/>
                <w:sz w:val="20"/>
              </w:rPr>
              <w:t xml:space="preserve">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A288A" w14:textId="179CCC6B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</w:t>
            </w:r>
            <w:r w:rsidR="004707BF">
              <w:rPr>
                <w:rFonts w:ascii="Arial" w:eastAsia="Arial" w:hAnsi="Arial" w:cs="Arial"/>
                <w:sz w:val="20"/>
              </w:rPr>
              <w:t xml:space="preserve">food </w:t>
            </w:r>
            <w:r w:rsidR="008743A3">
              <w:rPr>
                <w:rFonts w:ascii="Arial" w:eastAsia="Arial" w:hAnsi="Arial" w:cs="Arial"/>
                <w:sz w:val="20"/>
              </w:rPr>
              <w:t>recommendations should be displayed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208B5" w14:textId="77777777" w:rsidR="00D84515" w:rsidRDefault="00EE42B5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C4C1AD" w14:textId="77777777" w:rsidR="00D84515" w:rsidRDefault="00EE42B5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D84515" w14:paraId="77A14DC3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2AFCB" w14:textId="77777777" w:rsidR="00D84515" w:rsidRDefault="00EE42B5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EED31" w14:textId="77777777" w:rsidR="00D84515" w:rsidRDefault="00EE42B5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252E409A" w14:textId="77777777" w:rsidR="00D84515" w:rsidRDefault="00EE42B5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CE4A" w14:textId="3AA94D27" w:rsidR="00D84515" w:rsidRDefault="00EE42B5" w:rsidP="00A426C5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Query "</w:t>
            </w:r>
            <w:r w:rsidR="00A426C5">
              <w:rPr>
                <w:rFonts w:ascii="Arial" w:eastAsia="Arial" w:hAnsi="Arial" w:cs="Arial"/>
                <w:sz w:val="20"/>
              </w:rPr>
              <w:t>AI meal plan for weight loss</w:t>
            </w:r>
            <w:r w:rsidR="00DD587D">
              <w:rPr>
                <w:rFonts w:ascii="Arial" w:eastAsia="Arial" w:hAnsi="Arial" w:cs="Arial"/>
                <w:sz w:val="20"/>
              </w:rPr>
              <w:t>”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ED5B5" w14:textId="0B433551" w:rsidR="00D84515" w:rsidRDefault="00DD587D" w:rsidP="00DD587D">
            <w:pPr>
              <w:ind w:right="8"/>
            </w:pPr>
            <w:r>
              <w:t>AI should generate personalized meal plan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795F04" w14:textId="77777777" w:rsidR="00D84515" w:rsidRDefault="00EE42B5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EE343" w14:textId="77777777" w:rsidR="00D84515" w:rsidRDefault="00EE42B5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D84515" w14:paraId="7C871A3C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313C89" w14:textId="77777777" w:rsidR="00D84515" w:rsidRDefault="00EE42B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C0FA3" w14:textId="77777777" w:rsidR="00D84515" w:rsidRDefault="00EE42B5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3C20BF14" w14:textId="77777777" w:rsidR="00D84515" w:rsidRDefault="00EE42B5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26D7" w14:textId="66A42463" w:rsidR="00D84515" w:rsidRDefault="00EE42B5" w:rsidP="00DD587D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</w:t>
            </w:r>
            <w:r w:rsidR="00220348">
              <w:rPr>
                <w:rFonts w:ascii="Arial" w:eastAsia="Arial" w:hAnsi="Arial" w:cs="Arial"/>
                <w:sz w:val="20"/>
              </w:rPr>
              <w:t>time under 500ms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C7E5" w14:textId="4214DE6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z w:val="20"/>
              </w:rPr>
              <w:t xml:space="preserve">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4621A" w14:textId="77777777" w:rsidR="00D84515" w:rsidRDefault="00EE42B5">
            <w:pPr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7444FA" w14:textId="77777777" w:rsidR="00D84515" w:rsidRDefault="00EE42B5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D84515" w14:paraId="5611432F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0673E5" w14:textId="77777777" w:rsidR="00D84515" w:rsidRDefault="00EE42B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FB06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DF10" w14:textId="29C7ED55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</w:t>
            </w:r>
            <w:r w:rsidR="00806B09">
              <w:rPr>
                <w:rFonts w:ascii="Arial" w:eastAsia="Arial" w:hAnsi="Arial" w:cs="Arial"/>
                <w:sz w:val="20"/>
              </w:rPr>
              <w:t>nutrient calculations.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2009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9DCE16" w14:textId="77777777" w:rsidR="00D84515" w:rsidRDefault="00EE42B5">
            <w:pPr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1382" w14:textId="77777777" w:rsidR="00D84515" w:rsidRDefault="00EE42B5">
            <w:pPr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D84515" w14:paraId="5AA6FDCA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4B3D8F" w14:textId="77777777" w:rsidR="00D84515" w:rsidRDefault="00EE42B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58ED6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57333" w14:textId="7B467378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</w:t>
            </w:r>
            <w:r w:rsidR="00872AFF">
              <w:rPr>
                <w:rFonts w:ascii="Arial" w:eastAsia="Arial" w:hAnsi="Arial" w:cs="Arial"/>
                <w:sz w:val="20"/>
              </w:rPr>
              <w:t>works on mobile&amp; desktop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11BA1" w14:textId="7F66E672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</w:t>
            </w:r>
            <w:r w:rsidR="00872AFF">
              <w:rPr>
                <w:rFonts w:ascii="Arial" w:eastAsia="Arial" w:hAnsi="Arial" w:cs="Arial"/>
                <w:sz w:val="20"/>
              </w:rPr>
              <w:t>be fully responsive</w:t>
            </w:r>
            <w:r w:rsidR="00AD5820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DE0DC" w14:textId="77777777" w:rsidR="00D84515" w:rsidRDefault="00EE42B5">
            <w:pPr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81B96" w14:textId="77777777" w:rsidR="00D84515" w:rsidRDefault="00EE42B5">
            <w:pPr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D84515" w14:paraId="76C70221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32658" w14:textId="77777777" w:rsidR="00D84515" w:rsidRDefault="00EE42B5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2E765" w14:textId="77777777" w:rsidR="00D84515" w:rsidRDefault="00EE42B5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5933D6F8" w14:textId="77777777" w:rsidR="00D84515" w:rsidRDefault="00EE42B5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DAA9" w14:textId="77777777" w:rsidR="00D84515" w:rsidRDefault="00EE42B5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14:paraId="653354D1" w14:textId="38ECF683" w:rsidR="00D84515" w:rsidRDefault="00AD5820">
            <w:pPr>
              <w:ind w:right="40"/>
              <w:jc w:val="center"/>
            </w:pPr>
            <w:r>
              <w:t>Cloud services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9C471" w14:textId="77777777" w:rsidR="00D84515" w:rsidRDefault="00EE42B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02202F" w14:textId="77777777" w:rsidR="00D84515" w:rsidRDefault="00EE42B5">
            <w:pPr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96BBC" w14:textId="77777777" w:rsidR="00D84515" w:rsidRDefault="00EE42B5">
            <w:pPr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4BA9AF7D" w14:textId="77777777" w:rsidR="00D84515" w:rsidRDefault="00EE42B5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47BE1FDB" w14:textId="77777777" w:rsidR="00D84515" w:rsidRDefault="00EE42B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9FAB26" wp14:editId="2575996A">
                <wp:extent cx="5867400" cy="12700"/>
                <wp:effectExtent l="0" t="0" r="0" b="0"/>
                <wp:docPr id="13229" name="Group 1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E0860" id="Group 1322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61b8&#10;iE0CAACvBQAADgAAAAAAAAAAAAAAAAAuAgAAZHJzL2Uyb0RvYy54bWxQSwECLQAUAAYACAAAACEA&#10;DYjz29sAAAADAQAADwAAAAAAAAAAAAAAAACnBAAAZHJzL2Rvd25yZXYueG1sUEsFBgAAAAAEAAQA&#10;8wAAAK8FAAAAAA==&#10;">
                <v:shape id="Shape 198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3D8FF68" w14:textId="77777777" w:rsidR="00D84515" w:rsidRDefault="00EE42B5">
      <w:pPr>
        <w:pStyle w:val="Heading2"/>
        <w:spacing w:after="155"/>
        <w:ind w:left="-5"/>
      </w:pPr>
      <w:r>
        <w:lastRenderedPageBreak/>
        <w:t xml:space="preserve">Final Submission </w:t>
      </w:r>
    </w:p>
    <w:p w14:paraId="16CB135F" w14:textId="77777777" w:rsidR="00D84515" w:rsidRDefault="00EE42B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07B2EE25" w14:textId="77777777" w:rsidR="00D84515" w:rsidRDefault="00EE42B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7666B19E" w14:textId="77777777" w:rsidR="00D84515" w:rsidRDefault="00EE42B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5CB8F2BB" w14:textId="77777777" w:rsidR="00D84515" w:rsidRDefault="00EE42B5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3E44E559" w14:textId="77777777" w:rsidR="00D84515" w:rsidRDefault="00EE42B5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741F5302" w14:textId="77777777" w:rsidR="00D84515" w:rsidRDefault="00EE42B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84515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2AB0"/>
    <w:multiLevelType w:val="hybridMultilevel"/>
    <w:tmpl w:val="A682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DAE"/>
    <w:multiLevelType w:val="hybridMultilevel"/>
    <w:tmpl w:val="BAA836B6"/>
    <w:lvl w:ilvl="0" w:tplc="32402C7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A06D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70EA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0AA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DA9C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612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2D1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EA4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6FE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07974"/>
    <w:multiLevelType w:val="hybridMultilevel"/>
    <w:tmpl w:val="6AE40B0C"/>
    <w:lvl w:ilvl="0" w:tplc="14962A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C50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061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A68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06CC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63E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C15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A54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CE4A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E00D9F"/>
    <w:multiLevelType w:val="hybridMultilevel"/>
    <w:tmpl w:val="99BC6328"/>
    <w:lvl w:ilvl="0" w:tplc="7A0C9CF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47F9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D4DE6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0EE5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C3D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C0B9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9076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50C6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CA2E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537FB3"/>
    <w:multiLevelType w:val="hybridMultilevel"/>
    <w:tmpl w:val="A9AA531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6F2797"/>
    <w:multiLevelType w:val="hybridMultilevel"/>
    <w:tmpl w:val="1F9600C4"/>
    <w:lvl w:ilvl="0" w:tplc="D47AE5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CD6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B228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4F6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5C50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E0A3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CC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239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2A4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621630"/>
    <w:multiLevelType w:val="hybridMultilevel"/>
    <w:tmpl w:val="EE60623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40D61610"/>
    <w:multiLevelType w:val="hybridMultilevel"/>
    <w:tmpl w:val="2F9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5C4C"/>
    <w:multiLevelType w:val="hybridMultilevel"/>
    <w:tmpl w:val="29B6B612"/>
    <w:lvl w:ilvl="0" w:tplc="49F810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C42D0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A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4F7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804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0801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66E8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241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C8D0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2707EA"/>
    <w:multiLevelType w:val="hybridMultilevel"/>
    <w:tmpl w:val="8EE8CC72"/>
    <w:lvl w:ilvl="0" w:tplc="C81ED8B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0E79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8EAD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A5A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076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4B8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652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EEAB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F656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EA4CE5"/>
    <w:multiLevelType w:val="hybridMultilevel"/>
    <w:tmpl w:val="76287E4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D9F5A11"/>
    <w:multiLevelType w:val="hybridMultilevel"/>
    <w:tmpl w:val="18E2DA10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2" w15:restartNumberingAfterBreak="0">
    <w:nsid w:val="7DC82D68"/>
    <w:multiLevelType w:val="hybridMultilevel"/>
    <w:tmpl w:val="75F4809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 w16cid:durableId="2092695966">
    <w:abstractNumId w:val="5"/>
  </w:num>
  <w:num w:numId="2" w16cid:durableId="253250281">
    <w:abstractNumId w:val="9"/>
  </w:num>
  <w:num w:numId="3" w16cid:durableId="979966782">
    <w:abstractNumId w:val="1"/>
  </w:num>
  <w:num w:numId="4" w16cid:durableId="1863975031">
    <w:abstractNumId w:val="8"/>
  </w:num>
  <w:num w:numId="5" w16cid:durableId="92287567">
    <w:abstractNumId w:val="3"/>
  </w:num>
  <w:num w:numId="6" w16cid:durableId="856651504">
    <w:abstractNumId w:val="2"/>
  </w:num>
  <w:num w:numId="7" w16cid:durableId="1360010865">
    <w:abstractNumId w:val="12"/>
  </w:num>
  <w:num w:numId="8" w16cid:durableId="1812207315">
    <w:abstractNumId w:val="11"/>
  </w:num>
  <w:num w:numId="9" w16cid:durableId="74783746">
    <w:abstractNumId w:val="7"/>
  </w:num>
  <w:num w:numId="10" w16cid:durableId="325322537">
    <w:abstractNumId w:val="10"/>
  </w:num>
  <w:num w:numId="11" w16cid:durableId="2067410057">
    <w:abstractNumId w:val="4"/>
  </w:num>
  <w:num w:numId="12" w16cid:durableId="1694526448">
    <w:abstractNumId w:val="0"/>
  </w:num>
  <w:num w:numId="13" w16cid:durableId="503252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515"/>
    <w:rsid w:val="00010014"/>
    <w:rsid w:val="00021682"/>
    <w:rsid w:val="000309DC"/>
    <w:rsid w:val="00036E2D"/>
    <w:rsid w:val="00040006"/>
    <w:rsid w:val="00047FE3"/>
    <w:rsid w:val="00061230"/>
    <w:rsid w:val="00083FDC"/>
    <w:rsid w:val="000A270F"/>
    <w:rsid w:val="000C1BA1"/>
    <w:rsid w:val="000E1979"/>
    <w:rsid w:val="000F2651"/>
    <w:rsid w:val="000F7C55"/>
    <w:rsid w:val="001077FC"/>
    <w:rsid w:val="00130BF8"/>
    <w:rsid w:val="00164F5A"/>
    <w:rsid w:val="00172A63"/>
    <w:rsid w:val="00172F59"/>
    <w:rsid w:val="00173B65"/>
    <w:rsid w:val="00183FED"/>
    <w:rsid w:val="001A021E"/>
    <w:rsid w:val="001C2811"/>
    <w:rsid w:val="001C7337"/>
    <w:rsid w:val="001E7565"/>
    <w:rsid w:val="00220348"/>
    <w:rsid w:val="0024482B"/>
    <w:rsid w:val="00255FC3"/>
    <w:rsid w:val="00291D4D"/>
    <w:rsid w:val="00292937"/>
    <w:rsid w:val="00293BCA"/>
    <w:rsid w:val="002A2C58"/>
    <w:rsid w:val="002A4222"/>
    <w:rsid w:val="002C3431"/>
    <w:rsid w:val="002C4488"/>
    <w:rsid w:val="00385DA0"/>
    <w:rsid w:val="00393B0F"/>
    <w:rsid w:val="003A7BA1"/>
    <w:rsid w:val="003C59E1"/>
    <w:rsid w:val="003D163E"/>
    <w:rsid w:val="003D3AF5"/>
    <w:rsid w:val="003E14E6"/>
    <w:rsid w:val="003E3C32"/>
    <w:rsid w:val="003E697F"/>
    <w:rsid w:val="00400F0C"/>
    <w:rsid w:val="00405D1E"/>
    <w:rsid w:val="0041386B"/>
    <w:rsid w:val="00417660"/>
    <w:rsid w:val="00426469"/>
    <w:rsid w:val="00427065"/>
    <w:rsid w:val="0044549C"/>
    <w:rsid w:val="004707BF"/>
    <w:rsid w:val="00485774"/>
    <w:rsid w:val="00490081"/>
    <w:rsid w:val="004932FC"/>
    <w:rsid w:val="004C23DD"/>
    <w:rsid w:val="004D7BCF"/>
    <w:rsid w:val="004E3EC4"/>
    <w:rsid w:val="004F051B"/>
    <w:rsid w:val="004F7448"/>
    <w:rsid w:val="005237ED"/>
    <w:rsid w:val="00540F84"/>
    <w:rsid w:val="00565EAA"/>
    <w:rsid w:val="00573DB7"/>
    <w:rsid w:val="00593486"/>
    <w:rsid w:val="005D5E5C"/>
    <w:rsid w:val="005E3F4C"/>
    <w:rsid w:val="0061580C"/>
    <w:rsid w:val="00616321"/>
    <w:rsid w:val="006225CE"/>
    <w:rsid w:val="00637687"/>
    <w:rsid w:val="0064248C"/>
    <w:rsid w:val="00643EFE"/>
    <w:rsid w:val="0066379B"/>
    <w:rsid w:val="0068484E"/>
    <w:rsid w:val="00685153"/>
    <w:rsid w:val="00685D45"/>
    <w:rsid w:val="006F01A8"/>
    <w:rsid w:val="006F0445"/>
    <w:rsid w:val="00703CBA"/>
    <w:rsid w:val="007132B8"/>
    <w:rsid w:val="007174E4"/>
    <w:rsid w:val="00736D7C"/>
    <w:rsid w:val="0075486A"/>
    <w:rsid w:val="00755974"/>
    <w:rsid w:val="00762B40"/>
    <w:rsid w:val="0077051C"/>
    <w:rsid w:val="0077058A"/>
    <w:rsid w:val="007A4328"/>
    <w:rsid w:val="007B55B0"/>
    <w:rsid w:val="007C0F03"/>
    <w:rsid w:val="007C2948"/>
    <w:rsid w:val="007D001E"/>
    <w:rsid w:val="00801DF3"/>
    <w:rsid w:val="00806B09"/>
    <w:rsid w:val="008073A7"/>
    <w:rsid w:val="00821507"/>
    <w:rsid w:val="00827EEA"/>
    <w:rsid w:val="008304B1"/>
    <w:rsid w:val="0083412A"/>
    <w:rsid w:val="008522A1"/>
    <w:rsid w:val="008612F7"/>
    <w:rsid w:val="00870F0A"/>
    <w:rsid w:val="00872AFF"/>
    <w:rsid w:val="008743A3"/>
    <w:rsid w:val="00887E6F"/>
    <w:rsid w:val="0089179A"/>
    <w:rsid w:val="008977A9"/>
    <w:rsid w:val="008D1860"/>
    <w:rsid w:val="008E006C"/>
    <w:rsid w:val="008F64CA"/>
    <w:rsid w:val="009024A6"/>
    <w:rsid w:val="00915710"/>
    <w:rsid w:val="0092307B"/>
    <w:rsid w:val="0092438E"/>
    <w:rsid w:val="00933DA2"/>
    <w:rsid w:val="009B7D5A"/>
    <w:rsid w:val="009D08F5"/>
    <w:rsid w:val="009D20B6"/>
    <w:rsid w:val="009E3F3B"/>
    <w:rsid w:val="009F3005"/>
    <w:rsid w:val="00A3569F"/>
    <w:rsid w:val="00A426C5"/>
    <w:rsid w:val="00A63B21"/>
    <w:rsid w:val="00A71476"/>
    <w:rsid w:val="00A72D74"/>
    <w:rsid w:val="00A86F96"/>
    <w:rsid w:val="00AA755C"/>
    <w:rsid w:val="00AC1080"/>
    <w:rsid w:val="00AC7E23"/>
    <w:rsid w:val="00AD5820"/>
    <w:rsid w:val="00AD609E"/>
    <w:rsid w:val="00AE1199"/>
    <w:rsid w:val="00AE6747"/>
    <w:rsid w:val="00B03960"/>
    <w:rsid w:val="00B04E6F"/>
    <w:rsid w:val="00B06724"/>
    <w:rsid w:val="00B1070E"/>
    <w:rsid w:val="00B14226"/>
    <w:rsid w:val="00B36BE0"/>
    <w:rsid w:val="00B44FAC"/>
    <w:rsid w:val="00B5029B"/>
    <w:rsid w:val="00B53883"/>
    <w:rsid w:val="00B64012"/>
    <w:rsid w:val="00B76C60"/>
    <w:rsid w:val="00B87785"/>
    <w:rsid w:val="00BA7BD0"/>
    <w:rsid w:val="00BB226F"/>
    <w:rsid w:val="00BB3B74"/>
    <w:rsid w:val="00BC79F6"/>
    <w:rsid w:val="00BD19D8"/>
    <w:rsid w:val="00BE61F0"/>
    <w:rsid w:val="00BF460F"/>
    <w:rsid w:val="00C102A5"/>
    <w:rsid w:val="00C10899"/>
    <w:rsid w:val="00C217A5"/>
    <w:rsid w:val="00C3496F"/>
    <w:rsid w:val="00C40D6D"/>
    <w:rsid w:val="00C573D3"/>
    <w:rsid w:val="00C70B33"/>
    <w:rsid w:val="00C73E55"/>
    <w:rsid w:val="00C933BA"/>
    <w:rsid w:val="00CB66EC"/>
    <w:rsid w:val="00CD4631"/>
    <w:rsid w:val="00CE73AC"/>
    <w:rsid w:val="00D0175F"/>
    <w:rsid w:val="00D05107"/>
    <w:rsid w:val="00D06510"/>
    <w:rsid w:val="00D466D5"/>
    <w:rsid w:val="00D633D0"/>
    <w:rsid w:val="00D76CBB"/>
    <w:rsid w:val="00D84515"/>
    <w:rsid w:val="00D90876"/>
    <w:rsid w:val="00DD587D"/>
    <w:rsid w:val="00DE4DB3"/>
    <w:rsid w:val="00E37FEF"/>
    <w:rsid w:val="00E6722A"/>
    <w:rsid w:val="00E73671"/>
    <w:rsid w:val="00E75F8A"/>
    <w:rsid w:val="00E90E38"/>
    <w:rsid w:val="00E95313"/>
    <w:rsid w:val="00EB04AC"/>
    <w:rsid w:val="00EC027D"/>
    <w:rsid w:val="00ED5C04"/>
    <w:rsid w:val="00EE42B5"/>
    <w:rsid w:val="00EF3CBD"/>
    <w:rsid w:val="00F0677E"/>
    <w:rsid w:val="00F144DA"/>
    <w:rsid w:val="00F14902"/>
    <w:rsid w:val="00F22D53"/>
    <w:rsid w:val="00F26FC9"/>
    <w:rsid w:val="00F67268"/>
    <w:rsid w:val="00F80AC3"/>
    <w:rsid w:val="00F850AF"/>
    <w:rsid w:val="00FB44BE"/>
    <w:rsid w:val="00F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6A2F"/>
  <w15:docId w15:val="{6B014D75-95E0-46A0-B9DA-7897CA0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prashanth reddy</dc:creator>
  <cp:keywords/>
  <cp:lastModifiedBy>prashanth reddy</cp:lastModifiedBy>
  <cp:revision>2</cp:revision>
  <dcterms:created xsi:type="dcterms:W3CDTF">2025-03-04T07:12:00Z</dcterms:created>
  <dcterms:modified xsi:type="dcterms:W3CDTF">2025-03-04T07:12:00Z</dcterms:modified>
</cp:coreProperties>
</file>